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lang w:val="en-US"/>
        </w:rPr>
      </w:pPr>
      <w:r>
        <w:rPr>
          <w:b/>
          <w:lang w:val="en-US"/>
        </w:rPr>
        <w:t>Mathematical modeling</w:t>
      </w:r>
    </w:p>
    <w:p>
      <w:pPr>
        <w:pStyle w:val="Normal"/>
        <w:jc w:val="both"/>
        <w:rPr>
          <w:b/>
          <w:b/>
          <w:lang w:val="en-US"/>
        </w:rPr>
      </w:pPr>
      <w:r>
        <w:rPr>
          <w:b/>
          <w:lang w:val="en-US"/>
        </w:rPr>
      </w:r>
    </w:p>
    <w:p>
      <w:pPr>
        <w:pStyle w:val="Normal"/>
        <w:jc w:val="both"/>
        <w:rPr>
          <w:lang w:val="en-US"/>
        </w:rPr>
      </w:pPr>
      <w:r>
        <w:rPr>
          <w:lang w:val="en-US"/>
        </w:rPr>
        <w:t>To model chromatin dynamics in response to UVC laser damage, we considered the damaged chromatin</w:t>
      </w:r>
      <w:commentRangeStart w:id="0"/>
      <w:r>
        <w:rPr>
          <w:lang w:val="en-US"/>
        </w:rPr>
        <w:t xml:space="preserve"> region to have radial symmetry</w:t>
      </w:r>
      <w:ins w:id="0" w:author="Unknown Author" w:date="2015-10-26T14:48:00Z">
        <w:r>
          <w:rPr>
            <w:lang w:val="en-US"/>
          </w:rPr>
        </w:r>
      </w:ins>
      <w:commentRangeEnd w:id="0"/>
      <w:r>
        <w:commentReference w:id="0"/>
      </w:r>
      <w:r>
        <w:rPr>
          <w:lang w:val="en-US"/>
        </w:rPr>
        <w:t xml:space="preserve"> around the focal point of the UVC laser and nucleosomes to be uniformly distributed before damage. We assumed that the fraction of DNA loss (</w:t>
      </w:r>
      <w:r>
        <w:rPr>
          <w:lang w:val="en-US"/>
        </w:rPr>
      </w:r>
      <m:oMath xmlns:m="http://schemas.openxmlformats.org/officeDocument/2006/math">
        <m:r>
          <w:rPr>
            <w:rFonts w:ascii="Cambria Math" w:hAnsi="Cambria Math"/>
          </w:rPr>
          <m:t xml:space="preserve">d</m:t>
        </m:r>
      </m:oMath>
      <w:r>
        <w:rPr>
          <w:lang w:val="en-US"/>
        </w:rPr>
        <w:t>) and histone loss (</w:t>
      </w:r>
      <w:r>
        <w:rPr>
          <w:lang w:val="en-US"/>
        </w:rPr>
      </w:r>
      <m:oMath xmlns:m="http://schemas.openxmlformats.org/officeDocument/2006/math">
        <m:r>
          <w:rPr>
            <w:rFonts w:ascii="Cambria Math" w:hAnsi="Cambria Math"/>
          </w:rPr>
          <m:t xml:space="preserve">h</m:t>
        </m:r>
      </m:oMath>
      <w:r>
        <w:rPr>
          <w:lang w:val="en-US"/>
        </w:rPr>
        <w:t xml:space="preserve">) </w:t>
      </w:r>
      <w:commentRangeStart w:id="1"/>
      <w:r>
        <w:rPr>
          <w:lang w:val="en-US"/>
        </w:rPr>
        <w:t>measured 15 min post laser in damaged chromatin</w:t>
      </w:r>
      <w:ins w:id="1" w:author="Unknown Author" w:date="2015-10-26T14:47:00Z">
        <w:r>
          <w:rPr>
            <w:lang w:val="en-US"/>
          </w:rPr>
        </w:r>
      </w:ins>
      <w:commentRangeEnd w:id="1"/>
      <w:r>
        <w:commentReference w:id="1"/>
      </w:r>
      <w:r>
        <w:rPr>
          <w:lang w:val="en-US"/>
        </w:rPr>
        <w:t xml:space="preserve"> were contributed to by a combination of chromatin opening and nucleosome sliding:</w:t>
      </w:r>
    </w:p>
    <w:p>
      <w:pPr>
        <w:pStyle w:val="Normal"/>
        <w:jc w:val="both"/>
        <w:rPr>
          <w:lang w:val="en-US"/>
        </w:rPr>
      </w:pPr>
      <w:r>
        <w:rPr>
          <w:lang w:val="en-US"/>
        </w:rPr>
      </w:r>
    </w:p>
    <w:p>
      <w:pPr>
        <w:pStyle w:val="Normal"/>
        <w:jc w:val="both"/>
        <w:rPr>
          <w:lang w:val="en-US"/>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d</m:t>
        </m:r>
        <m:r>
          <m:rPr>
            <m:lit/>
            <m:nor/>
          </m:rPr>
          <w:rPr>
            <w:rFonts w:ascii="Cambria Math" w:hAnsi="Cambria Math"/>
          </w:rPr>
          <m:t xml:space="preserve">opening</m:t>
        </m:r>
        <m:r>
          <w:rPr>
            <w:rFonts w:ascii="Cambria Math" w:hAnsi="Cambria Math"/>
          </w:rPr>
          <m:t xml:space="preserve">+</m:t>
        </m:r>
        <m:r>
          <w:rPr>
            <w:rFonts w:ascii="Cambria Math" w:hAnsi="Cambria Math"/>
          </w:rPr>
          <m:t xml:space="preserve">d</m:t>
        </m:r>
        <m:r>
          <m:rPr>
            <m:lit/>
            <m:nor/>
          </m:rPr>
          <w:rPr>
            <w:rFonts w:ascii="Cambria Math" w:hAnsi="Cambria Math"/>
          </w:rPr>
          <m:t xml:space="preserve">sliding</m:t>
        </m:r>
      </m:oMath>
    </w:p>
    <w:p>
      <w:pPr>
        <w:pStyle w:val="Normal"/>
        <w:jc w:val="both"/>
        <w:rPr>
          <w:vertAlign w:val="subscript"/>
          <w:lang w:val="en-US"/>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h</m:t>
        </m:r>
        <m:r>
          <m:rPr>
            <m:lit/>
            <m:nor/>
          </m:rPr>
          <w:rPr>
            <w:rFonts w:ascii="Cambria Math" w:hAnsi="Cambria Math"/>
          </w:rPr>
          <m:t xml:space="preserve">opening</m:t>
        </m:r>
        <m:r>
          <w:rPr>
            <w:rFonts w:ascii="Cambria Math" w:hAnsi="Cambria Math"/>
          </w:rPr>
          <m:t xml:space="preserve">+</m:t>
        </m:r>
        <m:r>
          <w:rPr>
            <w:rFonts w:ascii="Cambria Math" w:hAnsi="Cambria Math"/>
          </w:rPr>
          <m:t xml:space="preserve">h</m:t>
        </m:r>
        <m:r>
          <m:rPr>
            <m:lit/>
            <m:nor/>
          </m:rPr>
          <w:rPr>
            <w:rFonts w:ascii="Cambria Math" w:hAnsi="Cambria Math"/>
          </w:rPr>
          <m:t xml:space="preserve">sliding</m:t>
        </m:r>
      </m:oMath>
    </w:p>
    <w:p>
      <w:pPr>
        <w:pStyle w:val="Normal"/>
        <w:jc w:val="both"/>
        <w:rPr>
          <w:vertAlign w:val="subscript"/>
          <w:lang w:val="en-US"/>
        </w:rPr>
      </w:pPr>
      <w:r>
        <w:rPr>
          <w:vertAlign w:val="subscript"/>
          <w:lang w:val="en-US"/>
        </w:rPr>
      </w:r>
    </w:p>
    <w:p>
      <w:pPr>
        <w:pStyle w:val="Normal"/>
        <w:jc w:val="both"/>
        <w:rPr>
          <w:lang w:val="en-US"/>
        </w:rPr>
      </w:pPr>
      <w:r>
        <w:rPr>
          <w:lang w:val="en-US"/>
        </w:rPr>
        <w:t>The direction of chromatin opening and nucleosome sliding is assumed to be from the focal point of the UVC laser, where the concentration of DNA lesions is the highest, in a radial manner outwards.</w:t>
      </w:r>
    </w:p>
    <w:p>
      <w:pPr>
        <w:pStyle w:val="Normal"/>
        <w:jc w:val="both"/>
        <w:rPr>
          <w:lang w:val="en-US"/>
        </w:rPr>
      </w:pPr>
      <w:r>
        <w:rPr>
          <w:lang w:val="en-US"/>
        </w:rPr>
      </w:r>
    </w:p>
    <w:p>
      <w:pPr>
        <w:pStyle w:val="Normal"/>
        <w:jc w:val="both"/>
        <w:rPr>
          <w:vertAlign w:val="subscript"/>
          <w:lang w:val="en-US"/>
        </w:rPr>
      </w:pPr>
      <w:ins w:id="2" w:author="Unknown Author" w:date="2015-10-26T13:51:00Z">
        <w:r>
          <w:rPr>
            <w:lang w:val="en-US"/>
          </w:rPr>
          <w:commentReference w:id="2"/>
        </w:r>
      </w:ins>
      <w:r>
        <w:rPr>
          <w:lang w:val="en-US"/>
        </w:rPr>
        <w:t xml:space="preserve">Chromatin opening leads to an equal loss of DNA and histones from the damaged region, which we hypothesize is proportional to the amount of UVC damage i.e. to UVC exposure time (noted </w:t>
      </w:r>
      <w:r>
        <w:rPr>
          <w:lang w:val="en-US"/>
        </w:rPr>
      </w:r>
      <m:oMath xmlns:m="http://schemas.openxmlformats.org/officeDocument/2006/math">
        <m:r>
          <w:rPr>
            <w:rFonts w:ascii="Cambria Math" w:hAnsi="Cambria Math"/>
          </w:rPr>
          <m:t xml:space="preserve">u</m:t>
        </m:r>
      </m:oMath>
      <w:r>
        <w:rPr>
          <w:lang w:val="en-US"/>
        </w:rPr>
        <w:t>):</w:t>
      </w:r>
      <w:r>
        <w:rPr>
          <w:vertAlign w:val="subscript"/>
          <w:lang w:val="en-US"/>
        </w:rPr>
        <w:t xml:space="preserve"> </w:t>
      </w:r>
    </w:p>
    <w:p>
      <w:pPr>
        <w:pStyle w:val="Normal"/>
        <w:jc w:val="both"/>
        <w:rPr>
          <w:vertAlign w:val="subscript"/>
          <w:lang w:val="en-US"/>
        </w:rPr>
      </w:pPr>
      <w:r>
        <w:rPr>
          <w:vertAlign w:val="subscript"/>
          <w:lang w:val="en-US"/>
        </w:rPr>
      </w:r>
    </w:p>
    <w:p>
      <w:pPr>
        <w:pStyle w:val="Normal"/>
        <w:jc w:val="both"/>
        <w:rPr>
          <w:lang w:val="en-US"/>
        </w:rPr>
      </w:pPr>
      <w:r>
        <w:rPr/>
      </w:r>
      <m:oMath xmlns:m="http://schemas.openxmlformats.org/officeDocument/2006/math">
        <m:r>
          <w:rPr>
            <w:rFonts w:ascii="Cambria Math" w:hAnsi="Cambria Math"/>
          </w:rPr>
          <m:t xml:space="preserve">d</m:t>
        </m:r>
        <m:r>
          <m:rPr>
            <m:lit/>
            <m:nor/>
          </m:rPr>
          <w:rPr>
            <w:rFonts w:ascii="Cambria Math" w:hAnsi="Cambria Math"/>
          </w:rPr>
          <m:t xml:space="preserve">opening</m:t>
        </m:r>
        <m:r>
          <w:rPr>
            <w:rFonts w:ascii="Cambria Math" w:hAnsi="Cambria Math"/>
          </w:rPr>
          <m:t xml:space="preserve">=</m:t>
        </m:r>
        <m:r>
          <w:rPr>
            <w:rFonts w:ascii="Cambria Math" w:hAnsi="Cambria Math"/>
          </w:rPr>
          <m:t xml:space="preserve">h</m:t>
        </m:r>
        <m:r>
          <m:rPr>
            <m:lit/>
            <m:nor/>
          </m:rPr>
          <w:rPr>
            <w:rFonts w:ascii="Cambria Math" w:hAnsi="Cambria Math"/>
          </w:rPr>
          <m:t xml:space="preserve">opening</m:t>
        </m:r>
        <m:r>
          <w:rPr>
            <w:rFonts w:ascii="Cambria Math" w:hAnsi="Cambria Math"/>
          </w:rPr>
          <m:t xml:space="preserve">=</m:t>
        </m:r>
        <m:r>
          <w:rPr>
            <w:rFonts w:ascii="Cambria Math" w:hAnsi="Cambria Math"/>
          </w:rPr>
          <m:t xml:space="preserve">au</m:t>
        </m:r>
      </m:oMath>
    </w:p>
    <w:p>
      <w:pPr>
        <w:pStyle w:val="Normal"/>
        <w:jc w:val="both"/>
        <w:rPr>
          <w:lang w:val="en-US"/>
        </w:rPr>
      </w:pPr>
      <w:r>
        <w:rPr>
          <w:lang w:val="en-US"/>
        </w:rPr>
        <w:t xml:space="preserve">where </w:t>
      </w:r>
      <w:r>
        <w:rPr>
          <w:lang w:val="en-US"/>
        </w:rPr>
      </w:r>
      <m:oMath xmlns:m="http://schemas.openxmlformats.org/officeDocument/2006/math">
        <m:r>
          <w:rPr>
            <w:rFonts w:ascii="Cambria Math" w:hAnsi="Cambria Math"/>
          </w:rPr>
          <m:t xml:space="preserve">a</m:t>
        </m:r>
      </m:oMath>
      <w:r>
        <w:rPr>
          <w:rFonts w:ascii="Cambria Math" w:hAnsi="Cambria Math"/>
          <w:i/>
          <w:lang w:val="en-US"/>
        </w:rPr>
        <w:t xml:space="preserve"> </w:t>
      </w:r>
      <w:r>
        <w:rPr>
          <w:lang w:val="en-US"/>
        </w:rPr>
        <w:t>is a constant.</w:t>
      </w:r>
    </w:p>
    <w:p>
      <w:pPr>
        <w:pStyle w:val="Normal"/>
        <w:jc w:val="both"/>
        <w:rPr>
          <w:lang w:val="en-US"/>
        </w:rPr>
      </w:pPr>
      <w:r>
        <w:rPr>
          <w:lang w:val="en-US"/>
        </w:rPr>
      </w:r>
    </w:p>
    <w:p>
      <w:pPr>
        <w:pStyle w:val="Normal"/>
        <w:jc w:val="both"/>
        <w:rPr/>
      </w:pPr>
      <w:r>
        <w:rPr>
          <w:lang w:val="en-US"/>
        </w:rPr>
        <w:t>Total DNA loss results from chromatin expansion due both to chromatin opening  (</w:t>
      </w:r>
      <w:r>
        <w:rPr>
          <w:lang w:val="en-US"/>
        </w:rPr>
      </w:r>
      <m:oMath xmlns:m="http://schemas.openxmlformats.org/officeDocument/2006/math">
        <m:r>
          <w:rPr>
            <w:rFonts w:ascii="Cambria Math" w:hAnsi="Cambria Math"/>
          </w:rPr>
          <m:t xml:space="preserve">d</m:t>
        </m:r>
        <m:r>
          <m:rPr>
            <m:lit/>
            <m:nor/>
          </m:rPr>
          <w:rPr>
            <w:rFonts w:ascii="Cambria Math" w:hAnsi="Cambria Math"/>
          </w:rPr>
          <m:t xml:space="preserve">opening</m:t>
        </m:r>
      </m:oMath>
      <w:r>
        <w:rPr>
          <w:lang w:val="en-US"/>
        </w:rPr>
        <w:t>) and to DNA unwrapping dur</w:t>
      </w:r>
      <w:commentRangeStart w:id="3"/>
      <w:r>
        <w:rPr>
          <w:lang w:val="en-US"/>
        </w:rPr>
        <w:t>ing nucleosome sliding</w:t>
      </w:r>
      <w:ins w:id="3" w:author="Unknown Author" w:date="2015-10-26T14:52:00Z">
        <w:r>
          <w:rPr>
            <w:lang w:val="en-US"/>
          </w:rPr>
        </w:r>
      </w:ins>
      <w:commentRangeEnd w:id="3"/>
      <w:r>
        <w:commentReference w:id="3"/>
      </w:r>
      <w:r>
        <w:rPr>
          <w:lang w:val="en-US"/>
        </w:rPr>
        <w:t xml:space="preserve"> (</w:t>
      </w:r>
      <w:r>
        <w:rPr>
          <w:lang w:val="en-US"/>
        </w:rPr>
      </w:r>
      <m:oMath xmlns:m="http://schemas.openxmlformats.org/officeDocument/2006/math">
        <m:r>
          <w:rPr>
            <w:rFonts w:ascii="Cambria Math" w:hAnsi="Cambria Math"/>
          </w:rPr>
          <m:t xml:space="preserve">d</m:t>
        </m:r>
        <m:r>
          <m:rPr>
            <m:lit/>
            <m:nor/>
          </m:rPr>
          <w:rPr>
            <w:rFonts w:ascii="Cambria Math" w:hAnsi="Cambria Math"/>
          </w:rPr>
          <m:t xml:space="preserve">sliding</m:t>
        </m:r>
      </m:oMath>
      <w:r>
        <w:rPr>
          <w:lang w:val="en-US"/>
        </w:rPr>
        <w:t xml:space="preserve">). DNA loss </w:t>
      </w:r>
      <w:del w:id="4" w:author="Unknown Author" w:date="2015-10-26T13:55:00Z">
        <w:r>
          <w:rPr>
            <w:lang w:val="en-US"/>
          </w:rPr>
          <w:delText>scan</w:delText>
        </w:r>
      </w:del>
      <w:ins w:id="5" w:author="Unknown Author" w:date="2015-10-26T13:55:00Z">
        <w:r>
          <w:rPr>
            <w:lang w:val="en-US"/>
          </w:rPr>
          <w:t>can</w:t>
        </w:r>
      </w:ins>
      <w:r>
        <w:rPr>
          <w:lang w:val="en-US"/>
        </w:rPr>
        <w:t xml:space="preserve"> thus also be expressed as a function of the radial chromatin expansion factor </w:t>
      </w:r>
      <w:r>
        <w:rPr>
          <w:lang w:val="en-US"/>
        </w:rPr>
      </w:r>
      <m:oMath xmlns:m="http://schemas.openxmlformats.org/officeDocument/2006/math">
        <m:r>
          <w:rPr>
            <w:rFonts w:ascii="Cambria Math" w:hAnsi="Cambria Math"/>
          </w:rPr>
          <m:t xml:space="preserve">R</m:t>
        </m:r>
      </m:oMath>
      <w:r>
        <w:rPr>
          <w:lang w:val="en-US"/>
        </w:rPr>
        <w:t>:</w:t>
      </w:r>
    </w:p>
    <w:p>
      <w:pPr>
        <w:pStyle w:val="Normal"/>
        <w:jc w:val="both"/>
        <w:rPr>
          <w:lang w:val="en-US"/>
        </w:rPr>
      </w:pPr>
      <w:r>
        <w:rPr>
          <w:lang w:val="en-US"/>
        </w:rPr>
      </w:r>
    </w:p>
    <w:p>
      <w:pPr>
        <w:pStyle w:val="Normal"/>
        <w:jc w:val="both"/>
        <w:rPr/>
      </w:pPr>
      <w:r>
        <w:rPr/>
      </w:r>
      <m:oMath xmlns:m="http://schemas.openxmlformats.org/officeDocument/2006/math">
        <m:r>
          <w:rPr>
            <w:rFonts w:ascii="Cambria Math" w:hAnsi="Cambria Math"/>
          </w:rPr>
          <m:t xml:space="preserve">d</m:t>
        </m:r>
        <m:r>
          <w:rPr>
            <w:rFonts w:ascii="Cambria Math" w:hAnsi="Cambria Math"/>
          </w:rPr>
          <m:t xml:space="preserve">=</m:t>
        </m:r>
        <m:f>
          <m:num>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e>
            </m:d>
          </m:num>
          <m:den>
            <m:r>
              <w:rPr>
                <w:rFonts w:ascii="Cambria Math" w:hAnsi="Cambria Math"/>
              </w:rPr>
              <m:t xml:space="preserve">R</m:t>
            </m:r>
          </m:den>
        </m:f>
      </m:oMath>
    </w:p>
    <w:p>
      <w:pPr>
        <w:pStyle w:val="Normal"/>
        <w:jc w:val="both"/>
        <w:rPr>
          <w:lang w:val="en-US"/>
        </w:rPr>
      </w:pPr>
      <w:r>
        <w:rPr>
          <w:lang w:val="en-US"/>
        </w:rPr>
        <w:t>The extra histone loss is due to nucleosomes sliding out of the damaged region</w:t>
      </w:r>
      <w:ins w:id="6" w:author="Unknown Author" w:date="2015-10-26T13:55:00Z">
        <w:r>
          <w:rPr>
            <w:lang w:val="en-US"/>
          </w:rPr>
          <w:t xml:space="preserve"> </w:t>
        </w:r>
      </w:ins>
      <w:ins w:id="7" w:author="Unknown Author" w:date="2015-10-26T13:55:00Z">
        <w:r>
          <w:rPr>
            <w:lang w:val="en-US"/>
          </w:rPr>
          <w:t>(and eventually out of the ROI)</w:t>
        </w:r>
      </w:ins>
      <w:r>
        <w:rPr>
          <w:lang w:val="en-US"/>
        </w:rPr>
        <w:t xml:space="preserve">, and is expressed as:  </w:t>
      </w:r>
    </w:p>
    <w:p>
      <w:pPr>
        <w:pStyle w:val="Normal"/>
        <w:jc w:val="both"/>
        <w:rPr>
          <w:lang w:val="en-US"/>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d</m:t>
        </m:r>
        <m:r>
          <w:rPr>
            <w:rFonts w:ascii="Cambria Math" w:hAnsi="Cambria Math"/>
          </w:rPr>
          <m:t xml:space="preserve">=</m:t>
        </m:r>
        <m:f>
          <m:num>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15</m:t>
                </m:r>
              </m:sub>
            </m:sSub>
          </m:num>
          <m:den>
            <m:r>
              <w:rPr>
                <w:rFonts w:ascii="Cambria Math" w:hAnsi="Cambria Math"/>
              </w:rPr>
              <m:t xml:space="preserve">R</m:t>
            </m:r>
            <m:sSub>
              <m:e>
                <m:r>
                  <w:rPr>
                    <w:rFonts w:ascii="Cambria Math" w:hAnsi="Cambria Math"/>
                  </w:rPr>
                  <m:t xml:space="preserve">N</m:t>
                </m:r>
              </m:e>
              <m:sub>
                <m:r>
                  <w:rPr>
                    <w:rFonts w:ascii="Cambria Math" w:hAnsi="Cambria Math"/>
                  </w:rPr>
                  <m:t xml:space="preserve">0</m:t>
                </m:r>
              </m:sub>
            </m:sSub>
          </m:den>
        </m:f>
      </m:oMath>
    </w:p>
    <w:p>
      <w:pPr>
        <w:pStyle w:val="Normal"/>
        <w:jc w:val="both"/>
        <w:rPr>
          <w:lang w:val="en-US"/>
        </w:rPr>
      </w:pPr>
      <w:r>
        <w:rPr>
          <w:lang w:val="en-US"/>
        </w:rPr>
      </w:r>
    </w:p>
    <w:p>
      <w:pPr>
        <w:pStyle w:val="Normal"/>
        <w:jc w:val="both"/>
        <w:rPr/>
      </w:pPr>
      <w:r>
        <w:rPr>
          <w:lang w:val="en-US"/>
        </w:rPr>
        <w:t>where</w:t>
      </w:r>
      <w:r>
        <w:rPr>
          <w:vertAlign w:val="subscript"/>
          <w:lang w:val="en-US"/>
        </w:rPr>
        <w:t xml:space="preserve"> </w:t>
      </w:r>
      <w:r>
        <w:rPr>
          <w:vertAlign w:val="subscript"/>
          <w:lang w:val="en-US"/>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lang w:val="en-US"/>
        </w:rPr>
        <w:t xml:space="preserve"> and </w:t>
      </w:r>
      <w:r>
        <w:rPr>
          <w:lang w:val="en-US"/>
        </w:rPr>
      </w:r>
      <m:oMath xmlns:m="http://schemas.openxmlformats.org/officeDocument/2006/math">
        <m:sSub>
          <m:e>
            <m:r>
              <w:rPr>
                <w:rFonts w:ascii="Cambria Math" w:hAnsi="Cambria Math"/>
              </w:rPr>
              <m:t xml:space="preserve">N</m:t>
            </m:r>
          </m:e>
          <m:sub>
            <m:r>
              <w:rPr>
                <w:rFonts w:ascii="Cambria Math" w:hAnsi="Cambria Math"/>
              </w:rPr>
              <m:t xml:space="preserve">15</m:t>
            </m:r>
          </m:sub>
        </m:sSub>
      </m:oMath>
      <w:r>
        <w:rPr>
          <w:vertAlign w:val="subscript"/>
          <w:lang w:val="en-US"/>
        </w:rPr>
        <w:t xml:space="preserve"> </w:t>
      </w:r>
      <w:r>
        <w:rPr>
          <w:lang w:val="en-US"/>
        </w:rPr>
        <w:t>are the numbers of nucleosomes in the damaged region before</w:t>
      </w:r>
      <w:r>
        <w:rPr>
          <w:vertAlign w:val="subscript"/>
          <w:lang w:val="en-US"/>
        </w:rPr>
        <w:t xml:space="preserve"> </w:t>
      </w:r>
      <w:r>
        <w:rPr>
          <w:lang w:val="en-US"/>
        </w:rPr>
        <w:t xml:space="preserve">damage and 15 min after damage, respectively. </w:t>
      </w:r>
      <w:commentRangeStart w:id="4"/>
      <w:r>
        <w:rPr>
          <w:lang w:val="en-US"/>
        </w:rPr>
        <w:t xml:space="preserve">Histone and DNA signal intensities before and after damage are measured in a region defined by the presence of DNA damage 15 min post UVC laser micro-irradiation (i.e. after expansion), which contains </w:t>
      </w:r>
      <w:r>
        <w:rPr>
          <w:lang w:val="en-US"/>
        </w:rPr>
      </w:r>
      <m:oMath xmlns:m="http://schemas.openxmlformats.org/officeDocument/2006/math">
        <m:r>
          <w:rPr>
            <w:rFonts w:ascii="Cambria Math" w:hAnsi="Cambria Math"/>
          </w:rPr>
          <m:t xml:space="preserve">R</m:t>
        </m:r>
        <m:sSub>
          <m:e>
            <m:r>
              <w:rPr>
                <w:rFonts w:ascii="Cambria Math" w:hAnsi="Cambria Math"/>
              </w:rPr>
              <m:t xml:space="preserve">N</m:t>
            </m:r>
          </m:e>
          <m:sub>
            <m:r>
              <w:rPr>
                <w:rFonts w:ascii="Cambria Math" w:hAnsi="Cambria Math"/>
              </w:rPr>
              <m:t xml:space="preserve">0</m:t>
            </m:r>
          </m:sub>
        </m:sSub>
      </m:oMath>
      <w:r>
        <w:rPr>
          <w:vertAlign w:val="subscript"/>
          <w:lang w:val="en-US"/>
        </w:rPr>
        <w:t xml:space="preserve"> </w:t>
      </w:r>
      <w:r>
        <w:rPr>
          <w:lang w:val="en-US"/>
        </w:rPr>
        <w:t>nucleosomes originally.</w:t>
      </w:r>
      <w:ins w:id="8" w:author="Unknown Author" w:date="2015-10-26T13:56:00Z">
        <w:commentRangeEnd w:id="4"/>
        <w:r>
          <w:commentReference w:id="4"/>
        </w:r>
        <w:r>
          <w:rPr>
            <w:lang w:val="en-US"/>
          </w:rPr>
        </w:r>
      </w:ins>
    </w:p>
    <w:p>
      <w:pPr>
        <w:pStyle w:val="Normal"/>
        <w:jc w:val="both"/>
        <w:rPr>
          <w:lang w:val="en-US"/>
        </w:rPr>
      </w:pPr>
      <w:r>
        <w:rPr>
          <w:lang w:val="en-US"/>
        </w:rPr>
        <w:t>The fraction of nucleosomes lost from the damaged region by sliding is:</w:t>
      </w:r>
    </w:p>
    <w:p>
      <w:pPr>
        <w:pStyle w:val="Normal"/>
        <w:jc w:val="both"/>
        <w:rPr>
          <w:lang w:val="en-US"/>
        </w:rPr>
      </w:pPr>
      <w:r>
        <w:rPr>
          <w:lang w:val="en-US"/>
        </w:rPr>
      </w:r>
    </w:p>
    <w:p>
      <w:pPr>
        <w:pStyle w:val="Normal"/>
        <w:jc w:val="both"/>
        <w:rPr/>
      </w:pPr>
      <w:r>
        <w:rPr/>
      </w:r>
      <m:oMath xmlns:m="http://schemas.openxmlformats.org/officeDocument/2006/math">
        <m:f>
          <m:num>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15</m:t>
                </m:r>
              </m:sub>
            </m:sSub>
          </m:num>
          <m:den>
            <m:sSub>
              <m:e>
                <m:r>
                  <w:rPr>
                    <w:rFonts w:ascii="Cambria Math" w:hAnsi="Cambria Math"/>
                  </w:rPr>
                  <m:t xml:space="preserve">N</m:t>
                </m:r>
              </m:e>
              <m:sub>
                <m:r>
                  <w:rPr>
                    <w:rFonts w:ascii="Cambria Math" w:hAnsi="Cambria Math"/>
                  </w:rPr>
                  <m:t xml:space="preserve">0</m:t>
                </m:r>
              </m:sub>
            </m:sSub>
          </m:den>
        </m:f>
        <m:r>
          <w:rPr>
            <w:rFonts w:ascii="Cambria Math" w:hAnsi="Cambria Math"/>
          </w:rPr>
          <m:t xml:space="preserve">=</m:t>
        </m:r>
        <m:f>
          <m:num>
            <m:r>
              <w:rPr>
                <w:rFonts w:ascii="Cambria Math" w:hAnsi="Cambria Math"/>
              </w:rPr>
              <m:t xml:space="preserve">h</m:t>
            </m:r>
            <m:r>
              <w:rPr>
                <w:rFonts w:ascii="Cambria Math" w:hAnsi="Cambria Math"/>
              </w:rPr>
              <m:t xml:space="preserve">−</m:t>
            </m:r>
            <m:r>
              <w:rPr>
                <w:rFonts w:ascii="Cambria Math" w:hAnsi="Cambria Math"/>
              </w:rPr>
              <m:t xml:space="preserve">d</m:t>
            </m:r>
          </m:num>
          <m:den>
            <m:r>
              <w:rPr>
                <w:rFonts w:ascii="Cambria Math" w:hAnsi="Cambria Math"/>
              </w:rPr>
              <m:t xml:space="preserve">R</m:t>
            </m:r>
          </m:den>
        </m:f>
        <m:r>
          <w:rPr>
            <w:rFonts w:ascii="Cambria Math" w:hAnsi="Cambria Math"/>
          </w:rPr>
          <m:t xml:space="preserve">=</m:t>
        </m:r>
        <m:f>
          <m:num>
            <m:r>
              <w:rPr>
                <w:rFonts w:ascii="Cambria Math" w:hAnsi="Cambria Math"/>
              </w:rPr>
              <m:t xml:space="preserve">h</m:t>
            </m:r>
            <m:r>
              <w:rPr>
                <w:rFonts w:ascii="Cambria Math" w:hAnsi="Cambria Math"/>
              </w:rPr>
              <m:t xml:space="preserve">−</m:t>
            </m:r>
            <m:r>
              <w:rPr>
                <w:rFonts w:ascii="Cambria Math" w:hAnsi="Cambria Math"/>
              </w:rPr>
              <m:t xml:space="preserve">d</m:t>
            </m:r>
          </m:num>
          <m:den>
            <m:r>
              <w:rPr>
                <w:rFonts w:ascii="Cambria Math" w:hAnsi="Cambria Math"/>
              </w:rPr>
              <m:t xml:space="preserve">1</m:t>
            </m:r>
            <m:r>
              <w:rPr>
                <w:rFonts w:ascii="Cambria Math" w:hAnsi="Cambria Math"/>
              </w:rPr>
              <m:t xml:space="preserve">−</m:t>
            </m:r>
            <m:r>
              <w:rPr>
                <w:rFonts w:ascii="Cambria Math" w:hAnsi="Cambria Math"/>
              </w:rPr>
              <m:t xml:space="preserve">d</m:t>
            </m:r>
          </m:den>
        </m:f>
      </m:oMath>
      <w:ins w:id="9" w:author="Unknown Author" w:date="2015-10-26T13:58:00Z">
        <w:r>
          <w:rPr>
            <w:lang w:val="en-US"/>
          </w:rPr>
          <w:commentReference w:id="5"/>
        </w:r>
      </w:ins>
    </w:p>
    <w:p>
      <w:pPr>
        <w:pStyle w:val="Normal"/>
        <w:jc w:val="both"/>
        <w:rPr>
          <w:lang w:val="en-US"/>
        </w:rPr>
      </w:pPr>
      <w:r>
        <w:rPr>
          <w:lang w:val="en-US"/>
        </w:rPr>
      </w:r>
    </w:p>
    <w:p>
      <w:pPr>
        <w:pStyle w:val="Normal"/>
        <w:jc w:val="both"/>
        <w:rPr>
          <w:lang w:val="en-US"/>
        </w:rPr>
      </w:pPr>
      <w:r>
        <w:rPr>
          <w:lang w:val="en-US"/>
        </w:rPr>
        <w:t xml:space="preserve">We assume that the fraction of nucleosomes sliding out of the </w:t>
      </w:r>
      <w:commentRangeStart w:id="6"/>
      <w:r>
        <w:rPr>
          <w:lang w:val="en-US"/>
        </w:rPr>
        <w:t>damaged region</w:t>
      </w:r>
      <w:ins w:id="10" w:author="Unknown Author" w:date="2015-10-26T13:59:00Z">
        <w:r>
          <w:rPr>
            <w:lang w:val="en-US"/>
          </w:rPr>
        </w:r>
      </w:ins>
      <w:commentRangeEnd w:id="6"/>
      <w:r>
        <w:commentReference w:id="6"/>
      </w:r>
      <w:r>
        <w:rPr>
          <w:lang w:val="en-US"/>
        </w:rPr>
        <w:t xml:space="preserve"> is directly proportional to UVC damage: </w:t>
      </w:r>
    </w:p>
    <w:p>
      <w:pPr>
        <w:pStyle w:val="Normal"/>
        <w:jc w:val="both"/>
        <w:rPr>
          <w:lang w:val="en-US"/>
        </w:rPr>
      </w:pPr>
      <w:r>
        <w:rPr>
          <w:lang w:val="en-US"/>
        </w:rPr>
      </w:r>
    </w:p>
    <w:p>
      <w:pPr>
        <w:pStyle w:val="Normal"/>
        <w:jc w:val="both"/>
        <w:rPr/>
      </w:pPr>
      <w:r>
        <w:rPr/>
      </w:r>
      <m:oMath xmlns:m="http://schemas.openxmlformats.org/officeDocument/2006/math">
        <m:f>
          <m:num>
            <m:r>
              <w:rPr>
                <w:rFonts w:ascii="Cambria Math" w:hAnsi="Cambria Math"/>
              </w:rPr>
              <m:t xml:space="preserve">h</m:t>
            </m:r>
            <m:r>
              <w:rPr>
                <w:rFonts w:ascii="Cambria Math" w:hAnsi="Cambria Math"/>
              </w:rPr>
              <m:t xml:space="preserve">−</m:t>
            </m:r>
            <m:r>
              <w:rPr>
                <w:rFonts w:ascii="Cambria Math" w:hAnsi="Cambria Math"/>
              </w:rPr>
              <m:t xml:space="preserve">d</m:t>
            </m:r>
          </m:num>
          <m:den>
            <m:r>
              <w:rPr>
                <w:rFonts w:ascii="Cambria Math" w:hAnsi="Cambria Math"/>
              </w:rPr>
              <m:t xml:space="preserve">1</m:t>
            </m:r>
            <m:r>
              <w:rPr>
                <w:rFonts w:ascii="Cambria Math" w:hAnsi="Cambria Math"/>
              </w:rPr>
              <m:t xml:space="preserve">−</m:t>
            </m:r>
            <m:r>
              <w:rPr>
                <w:rFonts w:ascii="Cambria Math" w:hAnsi="Cambria Math"/>
              </w:rPr>
              <m:t xml:space="preserve">d</m:t>
            </m:r>
          </m:den>
        </m:f>
        <m:r>
          <w:rPr>
            <w:rFonts w:ascii="Cambria Math" w:hAnsi="Cambria Math"/>
          </w:rPr>
          <m:t xml:space="preserve">=</m:t>
        </m:r>
        <m:r>
          <w:rPr>
            <w:rFonts w:ascii="Cambria Math" w:hAnsi="Cambria Math"/>
          </w:rPr>
          <m:t xml:space="preserve">bu</m:t>
        </m:r>
      </m:oMath>
      <w:ins w:id="11" w:author="Unknown Author" w:date="2015-10-26T14:01:00Z">
        <w:r>
          <w:rPr>
            <w:lang w:val="en-US"/>
          </w:rPr>
          <w:commentReference w:id="7"/>
        </w:r>
      </w:ins>
    </w:p>
    <w:p>
      <w:pPr>
        <w:pStyle w:val="Normal"/>
        <w:jc w:val="both"/>
        <w:rPr>
          <w:lang w:val="en-US"/>
        </w:rPr>
      </w:pPr>
      <w:r>
        <w:rPr>
          <w:lang w:val="en-US"/>
        </w:rPr>
        <w:t xml:space="preserve">where </w:t>
      </w:r>
      <w:r>
        <w:rPr>
          <w:lang w:val="en-US"/>
        </w:rPr>
      </w:r>
      <m:oMath xmlns:m="http://schemas.openxmlformats.org/officeDocument/2006/math">
        <m:r>
          <w:rPr>
            <w:rFonts w:ascii="Cambria Math" w:hAnsi="Cambria Math"/>
          </w:rPr>
          <m:t xml:space="preserve">b</m:t>
        </m:r>
      </m:oMath>
      <w:r>
        <w:rPr>
          <w:lang w:val="en-US"/>
        </w:rPr>
        <w:t xml:space="preserve"> is a constant.</w:t>
      </w:r>
    </w:p>
    <w:p>
      <w:pPr>
        <w:pStyle w:val="Normal"/>
        <w:jc w:val="both"/>
        <w:rPr>
          <w:lang w:val="en-US"/>
        </w:rPr>
      </w:pPr>
      <w:r>
        <w:rPr>
          <w:lang w:val="en-US"/>
        </w:rPr>
        <w:t>Thus, histone loss can be expressed as:</w:t>
      </w:r>
    </w:p>
    <w:p>
      <w:pPr>
        <w:pStyle w:val="Normal"/>
        <w:jc w:val="both"/>
        <w:rPr>
          <w:lang w:val="en-US"/>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bu</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bu</m:t>
            </m:r>
          </m:e>
        </m:d>
        <m:r>
          <w:rPr>
            <w:rFonts w:ascii="Cambria Math" w:hAnsi="Cambria Math"/>
          </w:rPr>
          <m:t xml:space="preserve">d</m:t>
        </m:r>
      </m:oMath>
    </w:p>
    <w:p>
      <w:pPr>
        <w:pStyle w:val="Normal"/>
        <w:jc w:val="both"/>
        <w:rPr>
          <w:lang w:val="en-US"/>
        </w:rPr>
      </w:pPr>
      <w:r>
        <w:rPr>
          <w:lang w:val="en-US"/>
        </w:rPr>
      </w:r>
    </w:p>
    <w:p>
      <w:pPr>
        <w:pStyle w:val="Normal"/>
        <w:jc w:val="both"/>
        <w:rPr>
          <w:lang w:val="en-US"/>
        </w:rPr>
      </w:pPr>
      <w:r>
        <w:rPr>
          <w:lang w:val="en-US"/>
        </w:rPr>
        <w:t>Nucleosome sliding increases chromatin expansion in the damaged region due to DNA</w:t>
      </w:r>
      <w:ins w:id="12" w:author="Unknown Author" w:date="2015-10-26T14:03:00Z">
        <w:r>
          <w:rPr>
            <w:lang w:val="en-US"/>
          </w:rPr>
          <w:commentReference w:id="8"/>
        </w:r>
      </w:ins>
      <w:r>
        <w:rPr>
          <w:lang w:val="en-US"/>
        </w:rPr>
        <w:t xml:space="preserve"> unwrapping. </w:t>
      </w:r>
      <w:r>
        <w:rPr>
          <w:color w:val="FF0000"/>
          <w:lang w:val="en-US"/>
        </w:rPr>
        <w:t>The resulting DNA loss can be expressed as:</w:t>
      </w:r>
    </w:p>
    <w:p>
      <w:pPr>
        <w:pStyle w:val="Normal"/>
        <w:jc w:val="both"/>
        <w:rPr>
          <w:lang w:val="en-US"/>
        </w:rPr>
      </w:pPr>
      <w:r>
        <w:rPr>
          <w:lang w:val="en-US"/>
        </w:rPr>
      </w:r>
    </w:p>
    <w:p>
      <w:pPr>
        <w:pStyle w:val="Normal"/>
        <w:jc w:val="both"/>
        <w:rPr/>
      </w:pPr>
      <w:r>
        <w:rPr/>
      </w:r>
      <m:oMath xmlns:m="http://schemas.openxmlformats.org/officeDocument/2006/math">
        <m:r>
          <w:rPr>
            <w:rFonts w:ascii="Cambria Math" w:hAnsi="Cambria Math"/>
          </w:rPr>
          <m:t xml:space="preserve">d</m:t>
        </m:r>
        <m:r>
          <m:rPr>
            <m:lit/>
            <m:nor/>
          </m:rPr>
          <w:rPr>
            <w:rFonts w:ascii="Cambria Math" w:hAnsi="Cambria Math"/>
          </w:rPr>
          <m:t xml:space="preserve">sliding</m:t>
        </m:r>
        <m:r>
          <w:rPr>
            <w:rFonts w:ascii="Cambria Math" w:hAnsi="Cambria Math"/>
          </w:rPr>
          <m:t xml:space="preserve">=</m:t>
        </m:r>
        <m:r>
          <w:rPr>
            <w:rFonts w:ascii="Cambria Math" w:hAnsi="Cambria Math"/>
          </w:rPr>
          <m:t xml:space="preserve">bu</m:t>
        </m:r>
        <m:r>
          <w:rPr>
            <w:rFonts w:ascii="Cambria Math" w:hAnsi="Cambria Math"/>
          </w:rPr>
          <m:t xml:space="preserve">×</m:t>
        </m:r>
        <m:r>
          <w:rPr>
            <w:rFonts w:ascii="Cambria Math" w:hAnsi="Cambria Math"/>
          </w:rPr>
          <m:t xml:space="preserve">k</m:t>
        </m:r>
      </m:oMath>
      <w:ins w:id="13" w:author="Unknown Author" w:date="2015-10-26T14:11:00Z">
        <w:r>
          <w:rPr>
            <w:lang w:val="en-US"/>
          </w:rPr>
          <w:commentReference w:id="9"/>
        </w:r>
      </w:ins>
    </w:p>
    <w:p>
      <w:pPr>
        <w:pStyle w:val="Normal"/>
        <w:jc w:val="both"/>
        <w:rPr>
          <w:lang w:val="en-US"/>
        </w:rPr>
      </w:pPr>
      <w:r>
        <w:rPr>
          <w:lang w:val="en-US"/>
        </w:rPr>
      </w:r>
    </w:p>
    <w:p>
      <w:pPr>
        <w:pStyle w:val="Normal"/>
        <w:jc w:val="both"/>
        <w:rPr>
          <w:lang w:val="en-US"/>
        </w:rPr>
      </w:pPr>
      <w:r>
        <w:rPr>
          <w:lang w:val="en-US"/>
        </w:rPr>
        <w:t xml:space="preserve">where </w:t>
      </w:r>
      <w:r>
        <w:rPr>
          <w:lang w:val="en-US"/>
        </w:rPr>
      </w:r>
      <m:oMath xmlns:m="http://schemas.openxmlformats.org/officeDocument/2006/math">
        <m:r>
          <w:rPr>
            <w:rFonts w:ascii="Cambria Math" w:hAnsi="Cambria Math"/>
          </w:rPr>
          <m:t xml:space="preserve">k</m:t>
        </m:r>
      </m:oMath>
      <w:r>
        <w:rPr>
          <w:lang w:val="en-US"/>
        </w:rPr>
        <w:t xml:space="preserve"> is a constant</w:t>
      </w:r>
    </w:p>
    <w:p>
      <w:pPr>
        <w:pStyle w:val="Normal"/>
        <w:jc w:val="both"/>
        <w:rPr>
          <w:lang w:val="en-US"/>
        </w:rPr>
      </w:pPr>
      <w:r>
        <w:rPr>
          <w:lang w:val="en-US"/>
        </w:rPr>
      </w:r>
    </w:p>
    <w:p>
      <w:pPr>
        <w:pStyle w:val="Normal"/>
        <w:jc w:val="both"/>
        <w:rPr>
          <w:lang w:val="en-US"/>
        </w:rPr>
      </w:pPr>
      <w:r>
        <w:rPr>
          <w:lang w:val="en-US"/>
        </w:rPr>
        <w:t>DNA and histone loss can thus be expressed as functions of UVC exposure time:</w:t>
      </w:r>
    </w:p>
    <w:p>
      <w:pPr>
        <w:pStyle w:val="Normal"/>
        <w:jc w:val="both"/>
        <w:rPr>
          <w:lang w:val="en-US"/>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au</m:t>
        </m:r>
        <m:r>
          <w:rPr>
            <w:rFonts w:ascii="Cambria Math" w:hAnsi="Cambria Math"/>
          </w:rPr>
          <m:t xml:space="preserve">+</m:t>
        </m:r>
        <m:r>
          <w:rPr>
            <w:rFonts w:ascii="Cambria Math" w:hAnsi="Cambria Math"/>
          </w:rPr>
          <m:t xml:space="preserve">bku</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bk</m:t>
            </m:r>
          </m:e>
        </m:d>
        <m:r>
          <w:rPr>
            <w:rFonts w:ascii="Cambria Math" w:hAnsi="Cambria Math"/>
          </w:rPr>
          <m:t xml:space="preserve">u</m:t>
        </m:r>
      </m:oMath>
    </w:p>
    <w:p>
      <w:pPr>
        <w:pStyle w:val="Normal"/>
        <w:jc w:val="both"/>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bu</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bu</m:t>
            </m:r>
          </m:e>
        </m:d>
        <m:r>
          <w:rPr>
            <w:rFonts w:ascii="Cambria Math" w:hAnsi="Cambria Math"/>
          </w:rPr>
          <m:t xml:space="preserve">d</m:t>
        </m:r>
        <m:r>
          <w:rPr>
            <w:rFonts w:ascii="Cambria Math" w:hAnsi="Cambria Math"/>
          </w:rPr>
          <m:t xml:space="preserve">=</m:t>
        </m:r>
        <m:r>
          <w:rPr>
            <w:rFonts w:ascii="Cambria Math" w:hAnsi="Cambria Math"/>
          </w:rPr>
          <m:t xml:space="preserve">bu</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bu</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bk</m:t>
            </m:r>
          </m:e>
        </m:d>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bk</m:t>
            </m:r>
          </m:e>
        </m:d>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bk</m:t>
            </m:r>
          </m:e>
        </m:d>
        <m:r>
          <w:rPr>
            <w:rFonts w:ascii="Cambria Math" w:hAnsi="Cambria Math"/>
          </w:rPr>
          <m:t xml:space="preserve">b</m:t>
        </m:r>
        <m:sSup>
          <m:e>
            <m:r>
              <w:rPr>
                <w:rFonts w:ascii="Cambria Math" w:hAnsi="Cambria Math"/>
              </w:rPr>
              <m:t xml:space="preserve">u</m:t>
            </m:r>
          </m:e>
          <m:sup>
            <m:r>
              <w:rPr>
                <w:rFonts w:ascii="Cambria Math" w:hAnsi="Cambria Math"/>
              </w:rPr>
              <m:t xml:space="preserve">2</m:t>
            </m:r>
          </m:sup>
        </m:sSup>
      </m:oMath>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r>
      <m:oMath xmlns:m="http://schemas.openxmlformats.org/officeDocument/2006/math">
        <m:r>
          <w:rPr>
            <w:rFonts w:ascii="Cambria Math" w:hAnsi="Cambria Math"/>
          </w:rPr>
          <m:t xml:space="preserve">a</m:t>
        </m:r>
      </m:oMath>
      <w:r>
        <w:rPr>
          <w:lang w:val="en-US"/>
        </w:rPr>
        <w:t xml:space="preserve">, </w:t>
      </w:r>
      <w:r>
        <w:rPr>
          <w:lang w:val="en-US"/>
        </w:rPr>
      </w:r>
      <m:oMath xmlns:m="http://schemas.openxmlformats.org/officeDocument/2006/math">
        <m:r>
          <w:rPr>
            <w:rFonts w:ascii="Cambria Math" w:hAnsi="Cambria Math"/>
          </w:rPr>
          <m:t xml:space="preserve">b</m:t>
        </m:r>
      </m:oMath>
      <w:r>
        <w:rPr>
          <w:lang w:val="en-US"/>
        </w:rPr>
        <w:t xml:space="preserve"> and </w:t>
      </w:r>
      <w:r>
        <w:rPr>
          <w:lang w:val="en-US"/>
        </w:rPr>
      </w:r>
      <m:oMath xmlns:m="http://schemas.openxmlformats.org/officeDocument/2006/math">
        <m:r>
          <w:rPr>
            <w:rFonts w:ascii="Cambria Math" w:hAnsi="Cambria Math"/>
          </w:rPr>
          <m:t xml:space="preserve">k</m:t>
        </m:r>
      </m:oMath>
      <w:r>
        <w:rPr>
          <w:lang w:val="en-US"/>
        </w:rPr>
        <w:t xml:space="preserve"> values were obtained by curve fitting as follows. </w:t>
      </w:r>
    </w:p>
    <w:p>
      <w:pPr>
        <w:pStyle w:val="Normal"/>
        <w:jc w:val="both"/>
        <w:rPr>
          <w:lang w:val="en-US"/>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0.0025</m:t>
        </m:r>
      </m:oMath>
    </w:p>
    <w:p>
      <w:pPr>
        <w:pStyle w:val="Normal"/>
        <w:jc w:val="both"/>
        <w:rPr>
          <w:lang w:val="en-US"/>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0.0052</m:t>
        </m:r>
      </m:oMath>
    </w:p>
    <w:p>
      <w:pPr>
        <w:pStyle w:val="Normal"/>
        <w:jc w:val="both"/>
        <w:rPr>
          <w:lang w:val="en-US"/>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0.48</m:t>
        </m:r>
      </m:oMath>
    </w:p>
    <w:p>
      <w:pPr>
        <w:pStyle w:val="Normal"/>
        <w:jc w:val="both"/>
        <w:rPr>
          <w:lang w:val="en-US"/>
        </w:rPr>
      </w:pPr>
      <w:r>
        <w:rPr>
          <w:lang w:val="en-US"/>
        </w:rPr>
      </w:r>
    </w:p>
    <w:p>
      <w:pPr>
        <w:pStyle w:val="Normal"/>
        <w:jc w:val="both"/>
        <w:rPr>
          <w:lang w:val="en-US"/>
        </w:rPr>
      </w:pPr>
      <w:r>
        <w:rPr>
          <w:lang w:val="en-US"/>
        </w:rPr>
        <w:t>Non-linear regression curve fitting was performed with GraphPad Prism</w:t>
      </w:r>
      <w:r>
        <w:rPr>
          <w:vertAlign w:val="subscript"/>
          <w:lang w:val="en-US"/>
        </w:rPr>
        <w:t xml:space="preserve"> </w:t>
      </w:r>
      <w:r>
        <w:rPr>
          <w:lang w:val="en-US"/>
        </w:rPr>
        <w:t xml:space="preserve">using </w:t>
      </w:r>
      <w:r>
        <w:rPr>
          <w:lang w:val="en-US"/>
        </w:rPr>
      </w:r>
      <m:oMath xmlns:m="http://schemas.openxmlformats.org/officeDocument/2006/math">
        <m:r>
          <w:rPr>
            <w:rFonts w:ascii="Cambria Math" w:hAnsi="Cambria Math"/>
          </w:rPr>
          <m:t xml:space="preserve">d</m:t>
        </m:r>
      </m:oMath>
      <w:r>
        <w:rPr>
          <w:lang w:val="en-US"/>
        </w:rPr>
        <w:t xml:space="preserve"> and </w:t>
      </w:r>
      <w:r>
        <w:rPr>
          <w:lang w:val="en-US"/>
        </w:rPr>
      </w:r>
      <m:oMath xmlns:m="http://schemas.openxmlformats.org/officeDocument/2006/math">
        <m:r>
          <w:rPr>
            <w:rFonts w:ascii="Cambria Math" w:hAnsi="Cambria Math"/>
          </w:rPr>
          <m:t xml:space="preserve">h</m:t>
        </m:r>
      </m:oMath>
      <w:r>
        <w:rPr>
          <w:lang w:val="en-US"/>
        </w:rPr>
        <w:t xml:space="preserve"> data (average values) obtained at different exposure times to UVC laser. </w:t>
      </w:r>
      <w:r>
        <w:rPr>
          <w:lang w:val="en-US"/>
        </w:rPr>
      </w:r>
      <m:oMath xmlns:m="http://schemas.openxmlformats.org/officeDocument/2006/math">
        <m:r>
          <w:rPr>
            <w:rFonts w:ascii="Cambria Math" w:hAnsi="Cambria Math"/>
          </w:rPr>
          <m:t xml:space="preserve">d</m:t>
        </m:r>
      </m:oMath>
      <w:r>
        <w:rPr>
          <w:lang w:val="en-US"/>
        </w:rPr>
        <w:t xml:space="preserve"> and </w:t>
      </w:r>
      <w:r>
        <w:rPr>
          <w:lang w:val="en-US"/>
        </w:rPr>
      </w:r>
      <m:oMath xmlns:m="http://schemas.openxmlformats.org/officeDocument/2006/math">
        <m:r>
          <w:rPr>
            <w:rFonts w:ascii="Cambria Math" w:hAnsi="Cambria Math"/>
          </w:rPr>
          <m:t xml:space="preserve">h</m:t>
        </m:r>
      </m:oMath>
      <w:r>
        <w:rPr>
          <w:lang w:val="en-US"/>
        </w:rPr>
        <w:t xml:space="preserve">  values were constrained to 0 in the absence of DNA damage. Examination of the fraction of nucleosomes sliding out of the damaged region as a function of UVC exposure time indeed revealed a linear dependency to UVC damage with </w:t>
      </w:r>
      <w:r>
        <w:rPr>
          <w:lang w:val="en-US"/>
        </w:rPr>
      </w:r>
      <m:oMath xmlns:m="http://schemas.openxmlformats.org/officeDocument/2006/math">
        <m:sSup>
          <m:e>
            <m:r>
              <m:rPr>
                <m:lit/>
                <m:nor/>
              </m:rPr>
              <w:rPr>
                <w:rFonts w:ascii="Cambria Math" w:hAnsi="Cambria Math"/>
              </w:rPr>
              <m:t xml:space="preserve">R</m:t>
            </m:r>
          </m:e>
          <m:sup>
            <m:r>
              <m:rPr>
                <m:lit/>
                <m:nor/>
              </m:rPr>
              <w:rPr>
                <w:rFonts w:ascii="Cambria Math" w:hAnsi="Cambria Math"/>
              </w:rPr>
              <m:t xml:space="preserve">2</m:t>
            </m:r>
          </m:sup>
        </m:sSup>
        <m:r>
          <m:rPr>
            <m:lit/>
            <m:nor/>
          </m:rPr>
          <w:rPr>
            <w:rFonts w:ascii="Cambria Math" w:hAnsi="Cambria Math"/>
          </w:rPr>
          <m:t xml:space="preserve">=0.9997</m:t>
        </m:r>
      </m:oMath>
      <w:r>
        <w:rPr>
          <w:lang w:val="en-US"/>
        </w:rPr>
        <w:t>:</w:t>
      </w:r>
    </w:p>
    <w:p>
      <w:pPr>
        <w:pStyle w:val="Normal"/>
        <w:jc w:val="both"/>
        <w:rPr>
          <w:lang w:val="en-US"/>
        </w:rPr>
      </w:pPr>
      <w:r>
        <w:rPr/>
      </w:r>
      <m:oMath xmlns:m="http://schemas.openxmlformats.org/officeDocument/2006/math">
        <m:f>
          <m:num>
            <m:r>
              <w:rPr>
                <w:rFonts w:ascii="Cambria Math" w:hAnsi="Cambria Math"/>
              </w:rPr>
              <m:t xml:space="preserve">h</m:t>
            </m:r>
            <m:r>
              <w:rPr>
                <w:rFonts w:ascii="Cambria Math" w:hAnsi="Cambria Math"/>
              </w:rPr>
              <m:t xml:space="preserve">−</m:t>
            </m:r>
            <m:r>
              <w:rPr>
                <w:rFonts w:ascii="Cambria Math" w:hAnsi="Cambria Math"/>
              </w:rPr>
              <m:t xml:space="preserve">d</m:t>
            </m:r>
          </m:num>
          <m:den>
            <m:r>
              <w:rPr>
                <w:rFonts w:ascii="Cambria Math" w:hAnsi="Cambria Math"/>
              </w:rPr>
              <m:t xml:space="preserve">1</m:t>
            </m:r>
            <m:r>
              <w:rPr>
                <w:rFonts w:ascii="Cambria Math" w:hAnsi="Cambria Math"/>
              </w:rPr>
              <m:t xml:space="preserve">−</m:t>
            </m:r>
            <m:r>
              <w:rPr>
                <w:rFonts w:ascii="Cambria Math" w:hAnsi="Cambria Math"/>
              </w:rPr>
              <m:t xml:space="preserve">d</m:t>
            </m:r>
          </m:den>
        </m:f>
        <m:r>
          <w:rPr>
            <w:rFonts w:ascii="Cambria Math" w:hAnsi="Cambria Math"/>
          </w:rPr>
          <m:t xml:space="preserve">=</m:t>
        </m:r>
        <m:r>
          <w:rPr>
            <w:rFonts w:ascii="Cambria Math" w:hAnsi="Cambria Math"/>
          </w:rPr>
          <m:t xml:space="preserve">0.0052</m:t>
        </m:r>
        <m:r>
          <w:rPr>
            <w:rFonts w:ascii="Cambria Math" w:hAnsi="Cambria Math"/>
          </w:rPr>
          <m:t xml:space="preserve">u</m:t>
        </m:r>
      </m:oMath>
    </w:p>
    <w:p>
      <w:pPr>
        <w:pStyle w:val="Normal"/>
        <w:jc w:val="both"/>
        <w:rPr>
          <w:lang w:val="en-US"/>
        </w:rPr>
      </w:pPr>
      <w:r>
        <w:rPr>
          <w:lang w:val="en-US"/>
        </w:rPr>
      </w:r>
    </w:p>
    <w:p>
      <w:pPr>
        <w:pStyle w:val="Normal"/>
        <w:jc w:val="both"/>
        <w:rPr>
          <w:lang w:val="en-US"/>
        </w:rPr>
      </w:pPr>
      <w:r>
        <w:rPr>
          <w:lang w:val="en-US"/>
        </w:rPr>
        <w:t xml:space="preserve">up to a saturation point at 30 msec corresponding to the maximum of nucleosomes bearing a UVC lesion in the irradiated region where </w:t>
      </w:r>
    </w:p>
    <w:p>
      <w:pPr>
        <w:pStyle w:val="Normal"/>
        <w:jc w:val="both"/>
        <w:rPr>
          <w:lang w:val="en-US"/>
        </w:rPr>
      </w:pPr>
      <w:r>
        <w:rPr/>
      </w:r>
      <m:oMath xmlns:m="http://schemas.openxmlformats.org/officeDocument/2006/math">
        <m:f>
          <m:num>
            <m:r>
              <w:rPr>
                <w:rFonts w:ascii="Cambria Math" w:hAnsi="Cambria Math"/>
              </w:rPr>
              <m:t xml:space="preserve">h</m:t>
            </m:r>
            <m:r>
              <w:rPr>
                <w:rFonts w:ascii="Cambria Math" w:hAnsi="Cambria Math"/>
              </w:rPr>
              <m:t xml:space="preserve">−</m:t>
            </m:r>
            <m:r>
              <w:rPr>
                <w:rFonts w:ascii="Cambria Math" w:hAnsi="Cambria Math"/>
              </w:rPr>
              <m:t xml:space="preserve">d</m:t>
            </m:r>
          </m:num>
          <m:den>
            <m:r>
              <w:rPr>
                <w:rFonts w:ascii="Cambria Math" w:hAnsi="Cambria Math"/>
              </w:rPr>
              <m:t xml:space="preserve">1</m:t>
            </m:r>
            <m:r>
              <w:rPr>
                <w:rFonts w:ascii="Cambria Math" w:hAnsi="Cambria Math"/>
              </w:rPr>
              <m:t xml:space="preserve">−</m:t>
            </m:r>
            <m:r>
              <w:rPr>
                <w:rFonts w:ascii="Cambria Math" w:hAnsi="Cambria Math"/>
              </w:rPr>
              <m:t xml:space="preserve">d</m:t>
            </m:r>
          </m:den>
        </m:f>
        <m:r>
          <w:rPr>
            <w:rFonts w:ascii="Cambria Math" w:hAnsi="Cambria Math"/>
          </w:rPr>
          <m:t xml:space="preserve">=</m:t>
        </m:r>
        <m:r>
          <w:rPr>
            <w:rFonts w:ascii="Cambria Math" w:hAnsi="Cambria Math"/>
          </w:rPr>
          <m:t xml:space="preserve">0.1573</m:t>
        </m:r>
      </m:oMath>
    </w:p>
    <w:p>
      <w:pPr>
        <w:pStyle w:val="Normal"/>
        <w:jc w:val="both"/>
        <w:rPr>
          <w:lang w:val="en-US"/>
        </w:rPr>
      </w:pPr>
      <w:r>
        <w:rPr>
          <w:lang w:val="en-US"/>
        </w:rPr>
      </w:r>
    </w:p>
    <w:p>
      <w:pPr>
        <w:pStyle w:val="Normal"/>
        <w:jc w:val="both"/>
        <w:rPr>
          <w:lang w:val="en-US"/>
        </w:rPr>
      </w:pPr>
      <w:r>
        <w:rPr>
          <w:lang w:val="en-US"/>
        </w:rPr>
        <w:t xml:space="preserve">We thus considered two phases when fitting the </w:t>
      </w:r>
      <w:r>
        <w:rPr>
          <w:lang w:val="en-US"/>
        </w:rPr>
      </w:r>
      <m:oMath xmlns:m="http://schemas.openxmlformats.org/officeDocument/2006/math">
        <m:r>
          <w:rPr>
            <w:rFonts w:ascii="Cambria Math" w:hAnsi="Cambria Math"/>
          </w:rPr>
          <m:t xml:space="preserve">d</m:t>
        </m:r>
      </m:oMath>
      <w:r>
        <w:rPr>
          <w:lang w:val="en-US"/>
        </w:rPr>
        <w:t xml:space="preserve"> and </w:t>
      </w:r>
      <w:r>
        <w:rPr>
          <w:lang w:val="en-US"/>
        </w:rPr>
      </w:r>
      <m:oMath xmlns:m="http://schemas.openxmlformats.org/officeDocument/2006/math">
        <m:r>
          <w:rPr>
            <w:rFonts w:ascii="Cambria Math" w:hAnsi="Cambria Math"/>
          </w:rPr>
          <m:t xml:space="preserve">h</m:t>
        </m:r>
      </m:oMath>
      <w:r>
        <w:rPr>
          <w:lang w:val="en-US"/>
        </w:rPr>
        <w:t xml:space="preserve"> data as a function of UVC exposure time: </w:t>
      </w:r>
    </w:p>
    <w:p>
      <w:pPr>
        <w:pStyle w:val="Normal"/>
        <w:jc w:val="both"/>
        <w:rPr>
          <w:lang w:val="en-US"/>
        </w:rPr>
      </w:pPr>
      <w:r>
        <w:rPr>
          <w:lang w:val="en-US"/>
        </w:rPr>
        <w:t xml:space="preserve">Before sliding saturation, </w:t>
      </w:r>
      <w:r>
        <w:rPr>
          <w:lang w:val="en-US"/>
        </w:rPr>
      </w:r>
      <m:oMath xmlns:m="http://schemas.openxmlformats.org/officeDocument/2006/math">
        <m:r>
          <w:rPr>
            <w:rFonts w:ascii="Cambria Math" w:hAnsi="Cambria Math"/>
          </w:rPr>
          <m:t xml:space="preserve">d</m:t>
        </m:r>
      </m:oMath>
      <w:r>
        <w:rPr>
          <w:lang w:val="en-US"/>
        </w:rPr>
        <w:t xml:space="preserve"> (</w:t>
      </w:r>
      <w:r>
        <w:rPr>
          <w:lang w:val="en-US"/>
        </w:rPr>
      </w:r>
      <m:oMath xmlns:m="http://schemas.openxmlformats.org/officeDocument/2006/math">
        <m:sSup>
          <m:e>
            <m:r>
              <m:rPr>
                <m:lit/>
                <m:nor/>
              </m:rPr>
              <w:rPr>
                <w:rFonts w:ascii="Cambria Math" w:hAnsi="Cambria Math"/>
              </w:rPr>
              <m:t xml:space="preserve">R</m:t>
            </m:r>
          </m:e>
          <m:sup>
            <m:r>
              <m:rPr>
                <m:lit/>
                <m:nor/>
              </m:rPr>
              <w:rPr>
                <w:rFonts w:ascii="Cambria Math" w:hAnsi="Cambria Math"/>
              </w:rPr>
              <m:t xml:space="preserve">2</m:t>
            </m:r>
          </m:sup>
        </m:sSup>
        <m:r>
          <m:rPr>
            <m:lit/>
            <m:nor/>
          </m:rPr>
          <w:rPr>
            <w:rFonts w:ascii="Cambria Math" w:hAnsi="Cambria Math"/>
          </w:rPr>
          <m:t xml:space="preserve">=0.9789</m:t>
        </m:r>
      </m:oMath>
      <w:r>
        <w:rPr>
          <w:lang w:val="en-US"/>
        </w:rPr>
        <w:t xml:space="preserve">) and </w:t>
      </w:r>
      <w:r>
        <w:rPr>
          <w:lang w:val="en-US"/>
        </w:rPr>
      </w:r>
      <m:oMath xmlns:m="http://schemas.openxmlformats.org/officeDocument/2006/math">
        <m:r>
          <w:rPr>
            <w:rFonts w:ascii="Cambria Math" w:hAnsi="Cambria Math"/>
          </w:rPr>
          <m:t xml:space="preserve">h</m:t>
        </m:r>
      </m:oMath>
      <w:r>
        <w:rPr>
          <w:lang w:val="en-US"/>
        </w:rPr>
        <w:t xml:space="preserve"> (</w:t>
      </w:r>
      <w:r>
        <w:rPr>
          <w:lang w:val="en-US"/>
        </w:rPr>
      </w:r>
      <m:oMath xmlns:m="http://schemas.openxmlformats.org/officeDocument/2006/math">
        <m:sSup>
          <m:e>
            <m:r>
              <m:rPr>
                <m:lit/>
                <m:nor/>
              </m:rPr>
              <w:rPr>
                <w:rFonts w:ascii="Cambria Math" w:hAnsi="Cambria Math"/>
              </w:rPr>
              <m:t xml:space="preserve">R</m:t>
            </m:r>
          </m:e>
          <m:sup>
            <m:r>
              <m:rPr>
                <m:lit/>
                <m:nor/>
              </m:rPr>
              <w:rPr>
                <w:rFonts w:ascii="Cambria Math" w:hAnsi="Cambria Math"/>
              </w:rPr>
              <m:t xml:space="preserve">2</m:t>
            </m:r>
          </m:sup>
        </m:sSup>
        <m:r>
          <m:rPr>
            <m:lit/>
            <m:nor/>
          </m:rPr>
          <w:rPr>
            <w:rFonts w:ascii="Cambria Math" w:hAnsi="Cambria Math"/>
          </w:rPr>
          <m:t xml:space="preserve">=0.9949</m:t>
        </m:r>
      </m:oMath>
      <w:r>
        <w:rPr>
          <w:lang w:val="en-US"/>
        </w:rPr>
        <w:t>) are expressed as:</w:t>
      </w:r>
    </w:p>
    <w:p>
      <w:pPr>
        <w:pStyle w:val="Normal"/>
        <w:jc w:val="both"/>
        <w:rPr>
          <w:lang w:val="en-US"/>
        </w:rPr>
      </w:pPr>
      <w:r>
        <w:rPr>
          <w:lang w:val="en-US"/>
        </w:rPr>
      </w:r>
    </w:p>
    <w:p>
      <w:pPr>
        <w:pStyle w:val="Normal"/>
        <w:jc w:val="both"/>
        <w:rPr>
          <w:lang w:val="en-US"/>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0.005</m:t>
        </m:r>
        <m:r>
          <w:rPr>
            <w:rFonts w:ascii="Cambria Math" w:hAnsi="Cambria Math"/>
          </w:rPr>
          <m:t xml:space="preserve">u</m:t>
        </m:r>
      </m:oMath>
    </w:p>
    <w:p>
      <w:pPr>
        <w:pStyle w:val="Normal"/>
        <w:jc w:val="both"/>
        <w:rPr>
          <w:lang w:val="en-US"/>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0.01</m:t>
        </m:r>
        <m:r>
          <w:rPr>
            <w:rFonts w:ascii="Cambria Math" w:hAnsi="Cambria Math"/>
          </w:rPr>
          <m:t xml:space="preserve">u</m:t>
        </m:r>
        <m:r>
          <w:rPr>
            <w:rFonts w:ascii="Cambria Math" w:hAnsi="Cambria Math"/>
          </w:rPr>
          <m:t xml:space="preserve">−</m:t>
        </m:r>
        <m:r>
          <w:rPr>
            <w:rFonts w:ascii="Cambria Math" w:hAnsi="Cambria Math"/>
          </w:rPr>
          <m:t xml:space="preserve">0.000026</m:t>
        </m:r>
        <m:sSup>
          <m:e>
            <m:r>
              <w:rPr>
                <w:rFonts w:ascii="Cambria Math" w:hAnsi="Cambria Math"/>
              </w:rPr>
              <m:t xml:space="preserve">u</m:t>
            </m:r>
          </m:e>
          <m:sup>
            <m:r>
              <w:rPr>
                <w:rFonts w:ascii="Cambria Math" w:hAnsi="Cambria Math"/>
              </w:rPr>
              <m:t xml:space="preserve">2</m:t>
            </m:r>
          </m:sup>
        </m:sSup>
      </m:oMath>
    </w:p>
    <w:p>
      <w:pPr>
        <w:pStyle w:val="Normal"/>
        <w:jc w:val="both"/>
        <w:rPr>
          <w:lang w:val="en-US"/>
        </w:rPr>
      </w:pPr>
      <w:r>
        <w:rPr>
          <w:lang w:val="en-US"/>
        </w:rPr>
      </w:r>
    </w:p>
    <w:p>
      <w:pPr>
        <w:pStyle w:val="Normal"/>
        <w:jc w:val="both"/>
        <w:rPr>
          <w:lang w:val="en-US"/>
        </w:rPr>
      </w:pPr>
      <w:r>
        <w:rPr>
          <w:lang w:val="en-US"/>
        </w:rPr>
        <w:t xml:space="preserve">After sliding saturation, </w:t>
      </w:r>
      <w:r>
        <w:rPr>
          <w:lang w:val="en-US"/>
        </w:rPr>
      </w:r>
      <m:oMath xmlns:m="http://schemas.openxmlformats.org/officeDocument/2006/math">
        <m:r>
          <w:rPr>
            <w:rFonts w:ascii="Cambria Math" w:hAnsi="Cambria Math"/>
          </w:rPr>
          <m:t xml:space="preserve">d</m:t>
        </m:r>
      </m:oMath>
      <w:r>
        <w:rPr>
          <w:lang w:val="en-US"/>
        </w:rPr>
        <w:t xml:space="preserve"> and </w:t>
      </w:r>
      <w:r>
        <w:rPr>
          <w:lang w:val="en-US"/>
        </w:rPr>
      </w:r>
      <m:oMath xmlns:m="http://schemas.openxmlformats.org/officeDocument/2006/math">
        <m:r>
          <w:rPr>
            <w:rFonts w:ascii="Cambria Math" w:hAnsi="Cambria Math"/>
          </w:rPr>
          <m:t xml:space="preserve">h</m:t>
        </m:r>
      </m:oMath>
      <w:r>
        <w:rPr>
          <w:lang w:val="en-US"/>
        </w:rPr>
        <w:t xml:space="preserve"> are expressed as:</w:t>
      </w:r>
    </w:p>
    <w:p>
      <w:pPr>
        <w:pStyle w:val="Normal"/>
        <w:jc w:val="both"/>
        <w:rPr>
          <w:lang w:val="en-US"/>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au</m:t>
        </m:r>
        <m:r>
          <w:rPr>
            <w:rFonts w:ascii="Cambria Math" w:hAnsi="Cambria Math"/>
          </w:rPr>
          <m:t xml:space="preserve">+</m:t>
        </m:r>
        <m:r>
          <w:rPr>
            <w:rFonts w:ascii="Cambria Math" w:hAnsi="Cambria Math"/>
          </w:rPr>
          <m:t xml:space="preserve">0.1573</m:t>
        </m:r>
        <m:r>
          <w:rPr>
            <w:rFonts w:ascii="Cambria Math" w:hAnsi="Cambria Math"/>
          </w:rPr>
          <m:t xml:space="preserve">k</m:t>
        </m:r>
        <m:r>
          <w:rPr>
            <w:rFonts w:ascii="Cambria Math" w:hAnsi="Cambria Math"/>
          </w:rPr>
          <m:t xml:space="preserve">=</m:t>
        </m:r>
        <m:r>
          <w:rPr>
            <w:rFonts w:ascii="Cambria Math" w:hAnsi="Cambria Math"/>
          </w:rPr>
          <m:t xml:space="preserve">0.0025</m:t>
        </m:r>
        <m:r>
          <w:rPr>
            <w:rFonts w:ascii="Cambria Math" w:hAnsi="Cambria Math"/>
          </w:rPr>
          <m:t xml:space="preserve">u</m:t>
        </m:r>
        <m:r>
          <w:rPr>
            <w:rFonts w:ascii="Cambria Math" w:hAnsi="Cambria Math"/>
          </w:rPr>
          <m:t xml:space="preserve">+</m:t>
        </m:r>
        <m:r>
          <w:rPr>
            <w:rFonts w:ascii="Cambria Math" w:hAnsi="Cambria Math"/>
          </w:rPr>
          <m:t xml:space="preserve">0.075</m:t>
        </m:r>
      </m:oMath>
    </w:p>
    <w:p>
      <w:pPr>
        <w:pStyle w:val="Normal"/>
        <w:jc w:val="both"/>
        <w:rPr>
          <w:lang w:val="en-US"/>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0.1573</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0.1573</m:t>
            </m:r>
          </m:e>
        </m:d>
        <m:r>
          <w:rPr>
            <w:rFonts w:ascii="Cambria Math" w:hAnsi="Cambria Math"/>
          </w:rPr>
          <m:t xml:space="preserve">d</m:t>
        </m:r>
        <m:r>
          <w:rPr>
            <w:rFonts w:ascii="Cambria Math" w:hAnsi="Cambria Math"/>
          </w:rPr>
          <m:t xml:space="preserve">=</m:t>
        </m:r>
        <m:r>
          <w:rPr>
            <w:rFonts w:ascii="Cambria Math" w:hAnsi="Cambria Math"/>
          </w:rPr>
          <m:t xml:space="preserve">0.0021</m:t>
        </m:r>
        <m:r>
          <w:rPr>
            <w:rFonts w:ascii="Cambria Math" w:hAnsi="Cambria Math"/>
          </w:rPr>
          <m:t xml:space="preserve">u</m:t>
        </m:r>
        <m:r>
          <w:rPr>
            <w:rFonts w:ascii="Cambria Math" w:hAnsi="Cambria Math"/>
          </w:rPr>
          <m:t xml:space="preserve">+</m:t>
        </m:r>
        <m:r>
          <w:rPr>
            <w:rFonts w:ascii="Cambria Math" w:hAnsi="Cambria Math"/>
          </w:rPr>
          <m:t xml:space="preserve">0.22</m:t>
        </m:r>
      </m:oMath>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 xml:space="preserve">The fraction of DNA and histones lost by chromatin opening is thus:  </w:t>
      </w:r>
    </w:p>
    <w:p>
      <w:pPr>
        <w:pStyle w:val="Normal"/>
        <w:jc w:val="both"/>
        <w:rPr>
          <w:lang w:val="en-US"/>
        </w:rPr>
      </w:pPr>
      <w:r>
        <w:rPr/>
      </w:r>
      <m:oMath xmlns:m="http://schemas.openxmlformats.org/officeDocument/2006/math">
        <m:r>
          <w:rPr>
            <w:rFonts w:ascii="Cambria Math" w:hAnsi="Cambria Math"/>
          </w:rPr>
          <m:t xml:space="preserve">d</m:t>
        </m:r>
        <m:r>
          <m:rPr>
            <m:lit/>
            <m:nor/>
          </m:rPr>
          <w:rPr>
            <w:rFonts w:ascii="Cambria Math" w:hAnsi="Cambria Math"/>
          </w:rPr>
          <m:t xml:space="preserve">opening</m:t>
        </m:r>
        <m:r>
          <w:rPr>
            <w:rFonts w:ascii="Cambria Math" w:hAnsi="Cambria Math"/>
          </w:rPr>
          <m:t xml:space="preserve">=</m:t>
        </m:r>
        <m:r>
          <w:rPr>
            <w:rFonts w:ascii="Cambria Math" w:hAnsi="Cambria Math"/>
          </w:rPr>
          <m:t xml:space="preserve">h</m:t>
        </m:r>
        <m:r>
          <m:rPr>
            <m:lit/>
            <m:nor/>
          </m:rPr>
          <w:rPr>
            <w:rFonts w:ascii="Cambria Math" w:hAnsi="Cambria Math"/>
          </w:rPr>
          <m:t xml:space="preserve">opening</m:t>
        </m:r>
        <m:r>
          <w:rPr>
            <w:rFonts w:ascii="Cambria Math" w:hAnsi="Cambria Math"/>
          </w:rPr>
          <m:t xml:space="preserve">=</m:t>
        </m:r>
        <m:r>
          <w:rPr>
            <w:rFonts w:ascii="Cambria Math" w:hAnsi="Cambria Math"/>
          </w:rPr>
          <m:t xml:space="preserve">0.0025</m:t>
        </m:r>
        <m:r>
          <w:rPr>
            <w:rFonts w:ascii="Cambria Math" w:hAnsi="Cambria Math"/>
          </w:rPr>
          <m:t xml:space="preserve">u</m:t>
        </m:r>
      </m:oMath>
    </w:p>
    <w:p>
      <w:pPr>
        <w:pStyle w:val="Normal"/>
        <w:jc w:val="both"/>
        <w:rPr>
          <w:lang w:val="en-US"/>
        </w:rPr>
      </w:pPr>
      <w:r>
        <w:rPr>
          <w:lang w:val="en-US"/>
        </w:rPr>
      </w:r>
    </w:p>
    <w:p>
      <w:pPr>
        <w:pStyle w:val="Normal"/>
        <w:jc w:val="both"/>
        <w:rPr>
          <w:lang w:val="en-US"/>
        </w:rPr>
      </w:pPr>
      <w:r>
        <w:rPr>
          <w:lang w:val="en-US"/>
        </w:rPr>
        <w:t>The contribution of chromatin opening to DNA loss</w:t>
      </w:r>
      <w:bookmarkStart w:id="0" w:name="_GoBack"/>
      <w:bookmarkEnd w:id="0"/>
      <w:r>
        <w:rPr>
          <w:lang w:val="en-US"/>
        </w:rPr>
        <w:t xml:space="preserve"> was thus calculated as: </w:t>
      </w:r>
    </w:p>
    <w:p>
      <w:pPr>
        <w:pStyle w:val="Normal"/>
        <w:jc w:val="both"/>
        <w:rPr/>
      </w:pPr>
      <w:r>
        <w:rPr/>
      </w:r>
      <m:oMath xmlns:m="http://schemas.openxmlformats.org/officeDocument/2006/math">
        <m:r>
          <m:rPr>
            <m:lit/>
            <m:nor/>
          </m:rPr>
          <w:rPr>
            <w:rFonts w:ascii="Cambria Math" w:hAnsi="Cambria Math"/>
          </w:rPr>
          <m:t xml:space="preserve">Before sliding saturation:  </m:t>
        </m:r>
        <m:f>
          <m:num>
            <m:r>
              <w:rPr>
                <w:rFonts w:ascii="Cambria Math" w:hAnsi="Cambria Math"/>
              </w:rPr>
              <m:t xml:space="preserve">d</m:t>
            </m:r>
            <m:r>
              <m:rPr>
                <m:lit/>
                <m:nor/>
              </m:rPr>
              <w:rPr>
                <w:rFonts w:ascii="Cambria Math" w:hAnsi="Cambria Math"/>
              </w:rPr>
              <m:t xml:space="preserve">opening</m:t>
            </m:r>
          </m:num>
          <m:den>
            <m:r>
              <w:rPr>
                <w:rFonts w:ascii="Cambria Math" w:hAnsi="Cambria Math"/>
              </w:rPr>
              <m:t xml:space="preserve">d</m:t>
            </m:r>
          </m:den>
        </m:f>
        <m:r>
          <w:rPr>
            <w:rFonts w:ascii="Cambria Math" w:hAnsi="Cambria Math"/>
          </w:rPr>
          <m:t xml:space="preserve">=</m:t>
        </m:r>
        <m:f>
          <m:num>
            <m:r>
              <w:rPr>
                <w:rFonts w:ascii="Cambria Math" w:hAnsi="Cambria Math"/>
              </w:rPr>
              <m:t xml:space="preserve">0.0025</m:t>
            </m:r>
            <m:r>
              <w:rPr>
                <w:rFonts w:ascii="Cambria Math" w:hAnsi="Cambria Math"/>
              </w:rPr>
              <m:t xml:space="preserve">u</m:t>
            </m:r>
          </m:num>
          <m:den>
            <m:r>
              <w:rPr>
                <w:rFonts w:ascii="Cambria Math" w:hAnsi="Cambria Math"/>
              </w:rPr>
              <m:t xml:space="preserve">0.005</m:t>
            </m:r>
            <m:r>
              <w:rPr>
                <w:rFonts w:ascii="Cambria Math" w:hAnsi="Cambria Math"/>
              </w:rPr>
              <m:t xml:space="preserve">u</m:t>
            </m:r>
          </m:den>
        </m:f>
        <m:r>
          <w:rPr>
            <w:rFonts w:ascii="Cambria Math" w:hAnsi="Cambria Math"/>
          </w:rPr>
          <m:t xml:space="preserve">=</m:t>
        </m:r>
        <m:r>
          <w:rPr>
            <w:rFonts w:ascii="Cambria Math" w:hAnsi="Cambria Math"/>
          </w:rPr>
          <m:t xml:space="preserve">0.5</m:t>
        </m:r>
      </m:oMath>
      <w:ins w:id="14" w:author="Unknown Author" w:date="2015-10-26T14:40:00Z">
        <w:r>
          <w:rPr>
            <w:lang w:val="en-US"/>
          </w:rPr>
          <w:commentReference w:id="10"/>
        </w:r>
      </w:ins>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r>
      <m:oMath xmlns:m="http://schemas.openxmlformats.org/officeDocument/2006/math">
        <m:r>
          <m:rPr>
            <m:lit/>
            <m:nor/>
          </m:rPr>
          <w:rPr>
            <w:rFonts w:ascii="Cambria Math" w:hAnsi="Cambria Math"/>
          </w:rPr>
          <m:t xml:space="preserve">After sliding saturation:  </m:t>
        </m:r>
        <m:f>
          <m:num>
            <m:r>
              <w:rPr>
                <w:rFonts w:ascii="Cambria Math" w:hAnsi="Cambria Math"/>
              </w:rPr>
              <m:t xml:space="preserve">d</m:t>
            </m:r>
            <m:r>
              <m:rPr>
                <m:lit/>
                <m:nor/>
              </m:rPr>
              <w:rPr>
                <w:rFonts w:ascii="Cambria Math" w:hAnsi="Cambria Math"/>
              </w:rPr>
              <m:t xml:space="preserve">opening</m:t>
            </m:r>
          </m:num>
          <m:den>
            <m:r>
              <w:rPr>
                <w:rFonts w:ascii="Cambria Math" w:hAnsi="Cambria Math"/>
              </w:rPr>
              <m:t xml:space="preserve">d</m:t>
            </m:r>
          </m:den>
        </m:f>
        <m:r>
          <w:rPr>
            <w:rFonts w:ascii="Cambria Math" w:hAnsi="Cambria Math"/>
          </w:rPr>
          <m:t xml:space="preserve">=</m:t>
        </m:r>
        <m:f>
          <m:num>
            <m:r>
              <w:rPr>
                <w:rFonts w:ascii="Cambria Math" w:hAnsi="Cambria Math"/>
              </w:rPr>
              <m:t xml:space="preserve">0.0025</m:t>
            </m:r>
            <m:r>
              <w:rPr>
                <w:rFonts w:ascii="Cambria Math" w:hAnsi="Cambria Math"/>
              </w:rPr>
              <m:t xml:space="preserve">u</m:t>
            </m:r>
          </m:num>
          <m:den>
            <m:r>
              <w:rPr>
                <w:rFonts w:ascii="Cambria Math" w:hAnsi="Cambria Math"/>
              </w:rPr>
              <m:t xml:space="preserve">0.0025</m:t>
            </m:r>
            <m:r>
              <w:rPr>
                <w:rFonts w:ascii="Cambria Math" w:hAnsi="Cambria Math"/>
              </w:rPr>
              <m:t xml:space="preserve">u</m:t>
            </m:r>
            <m:r>
              <w:rPr>
                <w:rFonts w:ascii="Cambria Math" w:hAnsi="Cambria Math"/>
              </w:rPr>
              <m:t xml:space="preserve">+</m:t>
            </m:r>
            <m:r>
              <w:rPr>
                <w:rFonts w:ascii="Cambria Math" w:hAnsi="Cambria Math"/>
              </w:rPr>
              <m:t xml:space="preserve">0.075</m:t>
            </m:r>
          </m:den>
        </m:f>
      </m:oMath>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spacing w:lineRule="auto" w:line="360"/>
        <w:jc w:val="both"/>
        <w:rPr>
          <w:b/>
          <w:b/>
          <w:lang w:val="en-US"/>
        </w:rPr>
      </w:pPr>
      <w:r>
        <w:rPr>
          <w:b/>
          <w:lang w:val="en-US"/>
        </w:rPr>
        <w:t>Figure 3 : Parental histone mobilization by chromatin opening and nucleosome sliding</w:t>
      </w:r>
    </w:p>
    <w:p>
      <w:pPr>
        <w:pStyle w:val="Normal"/>
        <w:spacing w:lineRule="auto" w:line="360"/>
        <w:jc w:val="both"/>
        <w:rPr>
          <w:lang w:val="en-US"/>
        </w:rPr>
      </w:pPr>
      <w:r>
        <w:rPr>
          <w:lang w:val="en-US"/>
        </w:rPr>
        <w:t>(</w:t>
      </w:r>
      <w:r>
        <w:rPr>
          <w:b/>
          <w:lang w:val="en-US"/>
        </w:rPr>
        <w:t>A</w:t>
      </w:r>
      <w:r>
        <w:rPr>
          <w:lang w:val="en-US"/>
        </w:rPr>
        <w:t xml:space="preserve">) Distribution of parental histones H3.3 (red) and DNA (blue, stained with Hoechst) 15 min after local UVC irradiation  (50 msec irradiation time) in U2OS cells stably expressing H3.3-SNAP. Paraformaldehyde-fixed cells were used as a control for photo-bleaching of Hoechst staining by the UVC laser. White arrowheads indicate the irradiated areas. Similar results were obtained by staining parental histones H3.3 in green and DNA in red with NUCLEAR-ID Red DNA Stain (data not shown). </w:t>
      </w:r>
    </w:p>
    <w:p>
      <w:pPr>
        <w:pStyle w:val="Normal"/>
        <w:spacing w:lineRule="auto" w:line="360"/>
        <w:jc w:val="both"/>
        <w:rPr>
          <w:lang w:val="en-US"/>
        </w:rPr>
      </w:pPr>
      <w:r>
        <w:rPr>
          <w:lang w:val="en-US"/>
        </w:rPr>
        <w:t>(</w:t>
      </w:r>
      <w:r>
        <w:rPr>
          <w:b/>
          <w:lang w:val="en-US"/>
        </w:rPr>
        <w:t>B</w:t>
      </w:r>
      <w:r>
        <w:rPr>
          <w:lang w:val="en-US"/>
        </w:rPr>
        <w:t xml:space="preserve">) Quantifications of fluorescence loss in irradiated areas as a function of UVC exposure time (red fluorescence associated with parental H3.3 and blue fluorescence associated with DNA). Data from n cells scored in two independent experiments. </w:t>
      </w:r>
    </w:p>
    <w:p>
      <w:pPr>
        <w:pStyle w:val="Normal"/>
        <w:spacing w:lineRule="auto" w:line="360"/>
        <w:jc w:val="both"/>
        <w:rPr>
          <w:lang w:val="en-US"/>
        </w:rPr>
      </w:pPr>
      <w:r>
        <w:rPr>
          <w:lang w:val="en-US"/>
        </w:rPr>
        <w:t>(</w:t>
      </w:r>
      <w:r>
        <w:rPr>
          <w:b/>
          <w:lang w:val="en-US"/>
        </w:rPr>
        <w:t>C</w:t>
      </w:r>
      <w:r>
        <w:rPr>
          <w:lang w:val="en-US"/>
        </w:rPr>
        <w:t xml:space="preserve">) Schematic representation of parental histone mobilization in UVC-damaged regions by chromatin opening (orange arrows) and nucleosome sliding (green arrows). </w:t>
      </w:r>
    </w:p>
    <w:p>
      <w:pPr>
        <w:pStyle w:val="Normal"/>
        <w:spacing w:lineRule="auto" w:line="360"/>
        <w:jc w:val="both"/>
        <w:rPr>
          <w:lang w:val="en-US"/>
        </w:rPr>
      </w:pPr>
      <w:r>
        <w:rPr>
          <w:lang w:val="en-US"/>
        </w:rPr>
        <w:t>(</w:t>
      </w:r>
      <w:r>
        <w:rPr>
          <w:b/>
          <w:lang w:val="en-US"/>
        </w:rPr>
        <w:t>D</w:t>
      </w:r>
      <w:r>
        <w:rPr>
          <w:lang w:val="en-US"/>
        </w:rPr>
        <w:t>) Mathematical modeling of histone and DNA loss in UVC-damaged regions as a function of UVC exposure time. Error bars on experimental points represent S.D. from 30 cells scored in two independent experiments. R</w:t>
      </w:r>
      <w:r>
        <w:rPr>
          <w:vertAlign w:val="superscript"/>
          <w:lang w:val="en-US"/>
        </w:rPr>
        <w:t>2</w:t>
      </w:r>
      <w:r>
        <w:rPr>
          <w:lang w:val="en-US"/>
        </w:rPr>
        <w:t xml:space="preserve"> indicates the goodness-of-fit of non-linear regression. </w:t>
      </w:r>
    </w:p>
    <w:p>
      <w:pPr>
        <w:pStyle w:val="Normal"/>
        <w:spacing w:lineRule="auto" w:line="360"/>
        <w:jc w:val="both"/>
        <w:rPr>
          <w:lang w:val="en-US"/>
        </w:rPr>
      </w:pPr>
      <w:r>
        <w:rPr>
          <w:lang w:val="en-US"/>
        </w:rPr>
        <w:t>(</w:t>
      </w:r>
      <w:r>
        <w:rPr>
          <w:b/>
          <w:lang w:val="en-US"/>
        </w:rPr>
        <w:t>E</w:t>
      </w:r>
      <w:r>
        <w:rPr>
          <w:lang w:val="en-US"/>
        </w:rPr>
        <w:t>) Relative contributions of nucleosome sliding and chromatin opening to chromatin expansion (DNA and histone loss) as a function of UVC damage according to the mathematical model defined in (D).</w:t>
      </w:r>
    </w:p>
    <w:p>
      <w:pPr>
        <w:pStyle w:val="Normal"/>
        <w:spacing w:lineRule="auto" w:line="360"/>
        <w:jc w:val="both"/>
        <w:rPr>
          <w:lang w:val="en-US"/>
        </w:rPr>
      </w:pPr>
      <w:r>
        <w:rPr>
          <w:lang w:val="en-US"/>
        </w:rPr>
        <w:t>(</w:t>
      </w:r>
      <w:r>
        <w:rPr>
          <w:b/>
          <w:lang w:val="en-US"/>
        </w:rPr>
        <w:t>F</w:t>
      </w:r>
      <w:r>
        <w:rPr>
          <w:lang w:val="en-US"/>
        </w:rPr>
        <w:t>) Histone loss by chromatin opening (orange) and nucleosome sliding (green) as a function of UVC damage calculated according to the mathematical model defined in (D).</w:t>
      </w:r>
    </w:p>
    <w:p>
      <w:pPr>
        <w:pStyle w:val="Normal"/>
        <w:spacing w:lineRule="auto" w:line="360"/>
        <w:jc w:val="both"/>
        <w:rPr>
          <w:lang w:val="en-US"/>
        </w:rPr>
      </w:pPr>
      <w:r>
        <w:rPr>
          <w:lang w:val="en-US"/>
        </w:rPr>
        <w:t>The dotted line marks the UVC exposure time when nucleosome sliding reaches saturation (maximum of damaged nucleosomes).</w:t>
      </w:r>
    </w:p>
    <w:p>
      <w:pPr>
        <w:pStyle w:val="Normal"/>
        <w:spacing w:lineRule="auto" w:line="360"/>
        <w:jc w:val="both"/>
        <w:rPr>
          <w:lang w:val="en-US"/>
        </w:rPr>
      </w:pPr>
      <w:r>
        <w:rPr>
          <w:lang w:val="en-US"/>
        </w:rPr>
        <w:t>See also, Figure S3.</w:t>
      </w:r>
    </w:p>
    <w:p>
      <w:pPr>
        <w:pStyle w:val="Normal"/>
        <w:spacing w:lineRule="auto" w:line="360"/>
        <w:jc w:val="both"/>
        <w:rPr>
          <w:lang w:val="en-US"/>
        </w:rPr>
      </w:pPr>
      <w:r>
        <w:rPr>
          <w:lang w:val="en-US"/>
        </w:rPr>
      </w:r>
    </w:p>
    <w:p>
      <w:pPr>
        <w:pStyle w:val="Normal"/>
        <w:spacing w:lineRule="auto" w:line="360"/>
        <w:jc w:val="both"/>
        <w:rPr>
          <w:b/>
          <w:b/>
          <w:lang w:val="en-US"/>
        </w:rPr>
      </w:pPr>
      <w:r>
        <w:rPr>
          <w:b/>
          <w:lang w:val="en-US"/>
        </w:rPr>
        <w:t>Figure S3: Mathematical modeling of parental histone mobilization. Related to Figure 3.</w:t>
      </w:r>
    </w:p>
    <w:p>
      <w:pPr>
        <w:pStyle w:val="Normal"/>
        <w:spacing w:lineRule="auto" w:line="360"/>
        <w:jc w:val="both"/>
        <w:rPr>
          <w:lang w:val="en-US"/>
        </w:rPr>
      </w:pPr>
      <w:r>
        <w:rPr>
          <w:lang w:val="en-US"/>
        </w:rPr>
        <w:t>(</w:t>
      </w:r>
      <w:r>
        <w:rPr>
          <w:b/>
          <w:lang w:val="en-US"/>
        </w:rPr>
        <w:t>A</w:t>
      </w:r>
      <w:r>
        <w:rPr>
          <w:lang w:val="en-US"/>
        </w:rPr>
        <w:t>) Nucleosome sliding fraction as a function of UVC exposure time fitted  by non linear regression defines nucleosome sliding saturation (dotted line).</w:t>
      </w:r>
    </w:p>
    <w:p>
      <w:pPr>
        <w:pStyle w:val="Normal"/>
        <w:spacing w:lineRule="auto" w:line="360"/>
        <w:jc w:val="both"/>
        <w:rPr>
          <w:lang w:val="en-US"/>
        </w:rPr>
      </w:pPr>
      <w:r>
        <w:rPr>
          <w:lang w:val="en-US"/>
        </w:rPr>
        <w:t>(</w:t>
      </w:r>
      <w:r>
        <w:rPr>
          <w:b/>
          <w:lang w:val="en-US"/>
        </w:rPr>
        <w:t>B</w:t>
      </w:r>
      <w:r>
        <w:rPr>
          <w:lang w:val="en-US"/>
        </w:rPr>
        <w:t>) Histone and DNA loss as a function of UVC exposure time fitted by non linear regression before and after sliding saturation (dotted line). The equation of the curves are indicated with h: histone loss, d: DNA loss and u: UVC exposure time (msec). After sliding saturation the contribution of nucleosome sliding (green) to histone and DNA loss is constant and the slope of the h and d lines reflects the contribution of chromatin opening as a function of UVC exposure time (orange).</w:t>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jc w:val="both"/>
        <w:rPr>
          <w:sz w:val="20"/>
          <w:szCs w:val="20"/>
          <w:lang w:val="en-US" w:eastAsia="ja-JP"/>
        </w:rPr>
      </w:pPr>
      <w:r>
        <w:rPr>
          <w:sz w:val="20"/>
          <w:szCs w:val="20"/>
          <w:lang w:val="en-US" w:eastAsia="ja-JP"/>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5-10-26T14:48:42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We can just say it is circular. The expansion dynamics has radial symmetry</w:t>
      </w:r>
    </w:p>
  </w:comment>
  <w:comment w:id="1" w:author="Unknown Author" w:date="2015-10-26T14:47:44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Somewhere here there should be an explanation of the ROI</w:t>
      </w:r>
    </w:p>
  </w:comment>
  <w:comment w:id="2" w:author="Unknown Author" w:date="2015-10-26T13:51:15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I think we should pressent the full model before we start assuming the type of function describing loss od Dna and histones</w:t>
      </w:r>
    </w:p>
  </w:comment>
  <w:comment w:id="3" w:author="Unknown Author" w:date="2015-10-26T14:52:14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 xml:space="preserve">I realy think there is a missing part here which explains expansion in terms of sliding. </w:t>
      </w:r>
    </w:p>
  </w:comment>
  <w:comment w:id="4" w:author="Unknown Author" w:date="2015-10-26T13:56:48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 xml:space="preserve">I think this should appear higher up in the description of the model , before equations are layed out </w:t>
      </w:r>
    </w:p>
  </w:comment>
  <w:comment w:id="5" w:author="Unknown Author" w:date="2015-10-26T13:58:13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There is a mistake in the middle term, it should read (h-d)R</w:t>
      </w:r>
    </w:p>
  </w:comment>
  <w:comment w:id="6" w:author="Unknown Author" w:date="2015-10-26T13:59:37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 xml:space="preserve">We need then to establish the relationship between the damage region and the ROI. Are the histones lost when they slide out of the damaged region or the ROI? </w:t>
      </w:r>
    </w:p>
  </w:comment>
  <w:comment w:id="7" w:author="Unknown Author" w:date="2015-10-26T14:01:09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Additionaly, mention that we estimate it before saturation. And we need to define the saturation point.</w:t>
      </w:r>
    </w:p>
  </w:comment>
  <w:comment w:id="8" w:author="Unknown Author" w:date="2015-10-26T14:03:06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 xml:space="preserve">Somewhere here, or preferably before, there should be an explenation of how sliding promotes expansion. I don't think it is trivial and further, it is the core of the model and the mechanistic explenation of it. </w:t>
      </w:r>
    </w:p>
  </w:comment>
  <w:comment w:id="9" w:author="Unknown Author" w:date="2015-10-26T14:11:18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 xml:space="preserve">Is this our assumption that sliding is linear? </w:t>
      </w:r>
    </w:p>
  </w:comment>
  <w:comment w:id="10" w:author="Unknown Author" w:date="2015-10-26T14:40:25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 xml:space="preserve">In general the chromatin keeps on opening with sliding. It is only us that separated sliding from crowding. Therefore, I do not see the benefit of describing a quantity that does not answer directly the question of which fraction of the loss is attributed to sliding. Furthermore, it is not clear in this formuation why we even bother to estimate h, if the end result does not depend on it.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Lucida Grande">
    <w:charset w:val="01"/>
    <w:family w:val="roman"/>
    <w:pitch w:val="default"/>
  </w:font>
  <w:font w:name="Arial">
    <w:charset w:val="01"/>
    <w:family w:val="swiss"/>
    <w:pitch w:val="default"/>
  </w:font>
  <w:font w:name="Cambria Math">
    <w:charset w:val="01"/>
    <w:family w:val="roman"/>
    <w:pitch w:val="default"/>
  </w:font>
</w:fonts>
</file>

<file path=word/settings.xml><?xml version="1.0" encoding="utf-8"?>
<w:settings xmlns:w="http://schemas.openxmlformats.org/wordprocessingml/2006/main">
  <w:zoom w:percent="140"/>
  <w:trackRevisions/>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fr-FR"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ＭＳ 明朝" w:cs="Times New Roman" w:eastAsiaTheme="minorEastAsia"/>
      <w:color w:val="auto"/>
      <w:sz w:val="24"/>
      <w:szCs w:val="24"/>
      <w:lang w:eastAsia="fr-FR" w:val="fr-FR"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c5fbd"/>
    <w:rPr>
      <w:b/>
      <w:bCs/>
    </w:rPr>
  </w:style>
  <w:style w:type="character" w:styleId="PlaceholderText">
    <w:name w:val="Placeholder Text"/>
    <w:basedOn w:val="DefaultParagraphFont"/>
    <w:uiPriority w:val="99"/>
    <w:semiHidden/>
    <w:qFormat/>
    <w:rsid w:val="0047075f"/>
    <w:rPr>
      <w:color w:val="808080"/>
    </w:rPr>
  </w:style>
  <w:style w:type="character" w:styleId="TextedebullesCar" w:customStyle="1">
    <w:name w:val="Texte de bulles Car"/>
    <w:basedOn w:val="DefaultParagraphFont"/>
    <w:link w:val="Textedebulles"/>
    <w:uiPriority w:val="99"/>
    <w:semiHidden/>
    <w:qFormat/>
    <w:rsid w:val="0047075f"/>
    <w:rPr>
      <w:rFonts w:ascii="Lucida Grande" w:hAnsi="Lucida Grande"/>
      <w:sz w:val="18"/>
      <w:szCs w:val="18"/>
      <w:lang w:eastAsia="fr-FR"/>
    </w:rPr>
  </w:style>
  <w:style w:type="character" w:styleId="ListLabel1">
    <w:name w:val="ListLabel 1"/>
    <w:qFormat/>
    <w:rPr>
      <w:rFonts w:eastAsia="ＭＳ 明朝" w:cs="Times New Roman"/>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Arial" w:hAnsi="Arial" w:eastAsia="Microsoft YaHei" w:cs="Tahom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Tahoma"/>
    </w:rPr>
  </w:style>
  <w:style w:type="paragraph" w:styleId="Caption">
    <w:name w:val="Caption"/>
    <w:basedOn w:val="Normal"/>
    <w:qFormat/>
    <w:pPr>
      <w:suppressLineNumbers/>
      <w:spacing w:before="120" w:after="120"/>
    </w:pPr>
    <w:rPr>
      <w:rFonts w:ascii="Times New Roman" w:hAnsi="Times New Roman" w:cs="Tahoma"/>
      <w:i/>
      <w:iCs/>
      <w:sz w:val="24"/>
      <w:szCs w:val="24"/>
    </w:rPr>
  </w:style>
  <w:style w:type="paragraph" w:styleId="Index">
    <w:name w:val="Index"/>
    <w:basedOn w:val="Normal"/>
    <w:qFormat/>
    <w:pPr>
      <w:suppressLineNumbers/>
    </w:pPr>
    <w:rPr>
      <w:rFonts w:ascii="Times New Roman" w:hAnsi="Times New Roman" w:cs="Tahoma"/>
    </w:rPr>
  </w:style>
  <w:style w:type="paragraph" w:styleId="ListParagraph">
    <w:name w:val="List Paragraph"/>
    <w:basedOn w:val="Normal"/>
    <w:uiPriority w:val="34"/>
    <w:qFormat/>
    <w:rsid w:val="00cc5053"/>
    <w:pPr>
      <w:spacing w:before="0" w:after="0"/>
      <w:ind w:left="720" w:hanging="0"/>
      <w:contextualSpacing/>
    </w:pPr>
    <w:rPr/>
  </w:style>
  <w:style w:type="paragraph" w:styleId="BalloonText">
    <w:name w:val="Balloon Text"/>
    <w:basedOn w:val="Normal"/>
    <w:link w:val="TextedebullesCar"/>
    <w:uiPriority w:val="99"/>
    <w:semiHidden/>
    <w:unhideWhenUsed/>
    <w:qFormat/>
    <w:rsid w:val="0047075f"/>
    <w:pPr/>
    <w:rPr>
      <w:rFonts w:ascii="Lucida Grande" w:hAnsi="Lucida Grande"/>
      <w:sz w:val="18"/>
      <w:szCs w:val="18"/>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LibreOffice/5.0.2.2$Windows_x86 LibreOffice_project/37b43f919e4de5eeaca9b9755ed688758a8251fe</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2015-10-25T09:22:00Z</dcterms:created>
  <dc:creator>Utilisateur de la version d'évaluation de Office 2004</dc:creator>
  <dc:language>en-US</dc:language>
  <cp:lastPrinted>2015-10-24T17:37:00Z</cp:lastPrinted>
  <dcterms:modified xsi:type="dcterms:W3CDTF">2015-10-26T14:55:19Z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